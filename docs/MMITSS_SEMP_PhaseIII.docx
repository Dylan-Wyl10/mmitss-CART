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0ABC8" w14:textId="77777777" w:rsidR="007D698B" w:rsidRDefault="007D698B">
      <w:pPr>
        <w:spacing w:before="5" w:after="0" w:line="150" w:lineRule="exact"/>
        <w:rPr>
          <w:sz w:val="15"/>
          <w:szCs w:val="15"/>
        </w:rPr>
      </w:pPr>
      <w:bookmarkStart w:id="0" w:name="_GoBack"/>
      <w:bookmarkEnd w:id="0"/>
    </w:p>
    <w:p w14:paraId="7A2AEEF2" w14:textId="77777777" w:rsidR="007D698B" w:rsidRDefault="007D698B">
      <w:pPr>
        <w:spacing w:after="0" w:line="200" w:lineRule="exact"/>
        <w:rPr>
          <w:sz w:val="20"/>
          <w:szCs w:val="20"/>
        </w:rPr>
      </w:pPr>
    </w:p>
    <w:p w14:paraId="5C1DAB34" w14:textId="77777777" w:rsidR="007D698B" w:rsidRDefault="007D698B">
      <w:pPr>
        <w:spacing w:after="0" w:line="200" w:lineRule="exact"/>
        <w:rPr>
          <w:sz w:val="20"/>
          <w:szCs w:val="20"/>
        </w:rPr>
      </w:pPr>
    </w:p>
    <w:p w14:paraId="793DDC4E" w14:textId="55A3D4FD" w:rsidR="007D698B" w:rsidRDefault="00667535">
      <w:pPr>
        <w:spacing w:before="19" w:after="0" w:line="396" w:lineRule="auto"/>
        <w:ind w:left="1900" w:right="2281"/>
        <w:jc w:val="center"/>
        <w:rPr>
          <w:rFonts w:eastAsia="Times New Roman" w:cs="Times New Roman"/>
          <w:sz w:val="32"/>
          <w:szCs w:val="32"/>
        </w:rPr>
      </w:pPr>
      <w:r>
        <w:rPr>
          <w:rFonts w:eastAsia="Times New Roman" w:cs="Times New Roman"/>
          <w:b/>
          <w:bCs/>
          <w:sz w:val="32"/>
          <w:szCs w:val="32"/>
        </w:rPr>
        <w:t xml:space="preserve">SYSTEMS </w:t>
      </w:r>
      <w:r w:rsidR="00F90D09">
        <w:rPr>
          <w:rFonts w:eastAsia="Times New Roman" w:cs="Times New Roman"/>
          <w:b/>
          <w:bCs/>
          <w:sz w:val="32"/>
          <w:szCs w:val="32"/>
        </w:rPr>
        <w:t>ENGINEERING MANAGEMENT</w:t>
      </w:r>
      <w:r w:rsidR="0017556F">
        <w:rPr>
          <w:rFonts w:eastAsia="Times New Roman" w:cs="Times New Roman"/>
          <w:b/>
          <w:bCs/>
          <w:sz w:val="32"/>
          <w:szCs w:val="32"/>
        </w:rPr>
        <w:t xml:space="preserve"> PLAN FOR</w:t>
      </w:r>
      <w:r w:rsidR="0017556F">
        <w:rPr>
          <w:rFonts w:eastAsia="Times New Roman" w:cs="Times New Roman"/>
          <w:b/>
          <w:bCs/>
          <w:spacing w:val="-1"/>
          <w:sz w:val="32"/>
          <w:szCs w:val="32"/>
        </w:rPr>
        <w:t xml:space="preserve"> </w:t>
      </w:r>
      <w:r w:rsidR="0017556F">
        <w:rPr>
          <w:rFonts w:eastAsia="Times New Roman" w:cs="Times New Roman"/>
          <w:b/>
          <w:bCs/>
          <w:sz w:val="32"/>
          <w:szCs w:val="32"/>
        </w:rPr>
        <w:t>THE</w:t>
      </w:r>
    </w:p>
    <w:p w14:paraId="55398430" w14:textId="77777777" w:rsidR="0017556F" w:rsidRPr="00C340CB" w:rsidRDefault="0017556F" w:rsidP="0017556F">
      <w:pPr>
        <w:autoSpaceDE w:val="0"/>
        <w:autoSpaceDN w:val="0"/>
        <w:adjustRightInd w:val="0"/>
        <w:spacing w:after="0"/>
        <w:jc w:val="center"/>
        <w:rPr>
          <w:sz w:val="48"/>
          <w:szCs w:val="48"/>
        </w:rPr>
      </w:pPr>
      <w:r w:rsidRPr="00C340CB">
        <w:rPr>
          <w:sz w:val="48"/>
          <w:szCs w:val="48"/>
        </w:rPr>
        <w:t>Multi-Modal Intelligent Traffic Signal System</w:t>
      </w:r>
    </w:p>
    <w:p w14:paraId="5D69247C" w14:textId="23FC63A1" w:rsidR="0029361B" w:rsidRDefault="0029361B" w:rsidP="0029361B">
      <w:pPr>
        <w:pStyle w:val="NoSpacing"/>
        <w:jc w:val="center"/>
        <w:rPr>
          <w:rFonts w:ascii="Times New Roman" w:hAnsi="Times New Roman"/>
          <w:sz w:val="40"/>
          <w:szCs w:val="24"/>
        </w:rPr>
      </w:pPr>
      <w:r w:rsidRPr="0029361B">
        <w:rPr>
          <w:rFonts w:ascii="Times New Roman" w:hAnsi="Times New Roman"/>
          <w:sz w:val="40"/>
          <w:szCs w:val="24"/>
        </w:rPr>
        <w:t xml:space="preserve">Deployment </w:t>
      </w:r>
      <w:r w:rsidR="004505D1">
        <w:rPr>
          <w:rFonts w:ascii="Times New Roman" w:hAnsi="Times New Roman"/>
          <w:sz w:val="40"/>
          <w:szCs w:val="24"/>
        </w:rPr>
        <w:t>Readiness Enhancements</w:t>
      </w:r>
    </w:p>
    <w:p w14:paraId="220027A6" w14:textId="434FB275" w:rsidR="0029361B" w:rsidRPr="0029361B" w:rsidRDefault="0029361B" w:rsidP="0029361B">
      <w:pPr>
        <w:pStyle w:val="NoSpacing"/>
        <w:jc w:val="center"/>
        <w:rPr>
          <w:rFonts w:ascii="Times New Roman" w:hAnsi="Times New Roman"/>
          <w:sz w:val="40"/>
          <w:szCs w:val="24"/>
        </w:rPr>
      </w:pPr>
      <w:r>
        <w:rPr>
          <w:rFonts w:ascii="Times New Roman" w:hAnsi="Times New Roman"/>
          <w:sz w:val="40"/>
          <w:szCs w:val="24"/>
        </w:rPr>
        <w:t>(Phase II</w:t>
      </w:r>
      <w:r w:rsidR="004505D1">
        <w:rPr>
          <w:rFonts w:ascii="Times New Roman" w:hAnsi="Times New Roman"/>
          <w:sz w:val="40"/>
          <w:szCs w:val="24"/>
        </w:rPr>
        <w:t>I</w:t>
      </w:r>
      <w:r>
        <w:rPr>
          <w:rFonts w:ascii="Times New Roman" w:hAnsi="Times New Roman"/>
          <w:sz w:val="40"/>
          <w:szCs w:val="24"/>
        </w:rPr>
        <w:t>)</w:t>
      </w:r>
    </w:p>
    <w:p w14:paraId="2D021C2E" w14:textId="3B96F9CD" w:rsidR="0017556F" w:rsidRDefault="00670E7E" w:rsidP="0017556F">
      <w:pPr>
        <w:spacing w:before="8" w:after="0" w:line="396" w:lineRule="auto"/>
        <w:ind w:left="780" w:right="1162" w:firstLine="1"/>
        <w:jc w:val="center"/>
        <w:rPr>
          <w:rFonts w:eastAsia="Times New Roman" w:cs="Times New Roman"/>
          <w:b/>
          <w:bCs/>
          <w:sz w:val="32"/>
          <w:szCs w:val="32"/>
        </w:rPr>
      </w:pPr>
      <w:r>
        <w:rPr>
          <w:rFonts w:eastAsia="Times New Roman" w:cs="Times New Roman"/>
          <w:b/>
          <w:bCs/>
          <w:sz w:val="32"/>
          <w:szCs w:val="32"/>
        </w:rPr>
        <w:t>Version 1</w:t>
      </w:r>
      <w:r w:rsidR="0017556F">
        <w:rPr>
          <w:rFonts w:eastAsia="Times New Roman" w:cs="Times New Roman"/>
          <w:b/>
          <w:bCs/>
          <w:sz w:val="32"/>
          <w:szCs w:val="32"/>
        </w:rPr>
        <w:t>.0</w:t>
      </w:r>
    </w:p>
    <w:p w14:paraId="44FFD6D8" w14:textId="30FAD408" w:rsidR="007D698B" w:rsidRDefault="0017556F" w:rsidP="0017556F">
      <w:pPr>
        <w:spacing w:before="8" w:after="0" w:line="396" w:lineRule="auto"/>
        <w:ind w:left="780" w:right="1162" w:firstLine="1"/>
        <w:jc w:val="center"/>
        <w:rPr>
          <w:rFonts w:eastAsia="Times New Roman" w:cs="Times New Roman"/>
          <w:sz w:val="32"/>
          <w:szCs w:val="32"/>
        </w:rPr>
      </w:pPr>
      <w:r>
        <w:rPr>
          <w:rFonts w:eastAsia="Times New Roman" w:cs="Times New Roman"/>
          <w:b/>
          <w:bCs/>
          <w:sz w:val="32"/>
          <w:szCs w:val="32"/>
        </w:rPr>
        <w:t xml:space="preserve"> </w:t>
      </w:r>
      <w:r w:rsidR="00670E7E">
        <w:rPr>
          <w:rFonts w:eastAsia="Times New Roman" w:cs="Times New Roman"/>
          <w:b/>
          <w:bCs/>
          <w:sz w:val="32"/>
          <w:szCs w:val="32"/>
        </w:rPr>
        <w:t>June</w:t>
      </w:r>
      <w:r>
        <w:rPr>
          <w:rFonts w:eastAsia="Times New Roman" w:cs="Times New Roman"/>
          <w:b/>
          <w:bCs/>
          <w:sz w:val="32"/>
          <w:szCs w:val="32"/>
        </w:rPr>
        <w:t xml:space="preserve"> 201</w:t>
      </w:r>
      <w:r w:rsidR="004505D1">
        <w:rPr>
          <w:rFonts w:eastAsia="Times New Roman" w:cs="Times New Roman"/>
          <w:b/>
          <w:bCs/>
          <w:sz w:val="32"/>
          <w:szCs w:val="32"/>
        </w:rPr>
        <w:t>8</w:t>
      </w:r>
    </w:p>
    <w:p w14:paraId="25E1F6E9" w14:textId="77777777" w:rsidR="007D698B" w:rsidRDefault="007D698B">
      <w:pPr>
        <w:spacing w:before="4" w:after="0" w:line="110" w:lineRule="exact"/>
        <w:rPr>
          <w:sz w:val="11"/>
          <w:szCs w:val="11"/>
        </w:rPr>
      </w:pPr>
    </w:p>
    <w:p w14:paraId="68CA0556" w14:textId="77777777" w:rsidR="007D698B" w:rsidRDefault="007D698B">
      <w:pPr>
        <w:spacing w:after="0" w:line="200" w:lineRule="exact"/>
        <w:rPr>
          <w:sz w:val="20"/>
          <w:szCs w:val="20"/>
        </w:rPr>
      </w:pPr>
    </w:p>
    <w:p w14:paraId="293B9307" w14:textId="77777777" w:rsidR="007D698B" w:rsidRDefault="007D698B">
      <w:pPr>
        <w:spacing w:after="0" w:line="200" w:lineRule="exact"/>
        <w:rPr>
          <w:sz w:val="20"/>
          <w:szCs w:val="20"/>
        </w:rPr>
      </w:pPr>
    </w:p>
    <w:p w14:paraId="6D8444C3" w14:textId="77777777" w:rsidR="007D698B" w:rsidRDefault="007D698B">
      <w:pPr>
        <w:spacing w:after="0" w:line="200" w:lineRule="exact"/>
        <w:rPr>
          <w:sz w:val="20"/>
          <w:szCs w:val="20"/>
        </w:rPr>
      </w:pPr>
    </w:p>
    <w:p w14:paraId="064EE926" w14:textId="77777777" w:rsidR="007D698B" w:rsidRDefault="007D698B">
      <w:pPr>
        <w:spacing w:after="0" w:line="200" w:lineRule="exact"/>
        <w:rPr>
          <w:sz w:val="20"/>
          <w:szCs w:val="20"/>
        </w:rPr>
      </w:pPr>
    </w:p>
    <w:p w14:paraId="1C531778" w14:textId="77777777" w:rsidR="007D698B" w:rsidRDefault="007D698B">
      <w:pPr>
        <w:spacing w:after="0" w:line="200" w:lineRule="exact"/>
        <w:rPr>
          <w:sz w:val="20"/>
          <w:szCs w:val="20"/>
        </w:rPr>
      </w:pPr>
    </w:p>
    <w:p w14:paraId="3AB82711" w14:textId="77777777" w:rsidR="007D698B" w:rsidRDefault="007D698B">
      <w:pPr>
        <w:spacing w:after="0" w:line="200" w:lineRule="exact"/>
        <w:rPr>
          <w:sz w:val="20"/>
          <w:szCs w:val="20"/>
        </w:rPr>
      </w:pPr>
    </w:p>
    <w:p w14:paraId="45BF9429" w14:textId="77777777" w:rsidR="007D698B" w:rsidRDefault="007D698B">
      <w:pPr>
        <w:spacing w:after="0" w:line="200" w:lineRule="exact"/>
        <w:rPr>
          <w:sz w:val="20"/>
          <w:szCs w:val="20"/>
        </w:rPr>
      </w:pPr>
    </w:p>
    <w:p w14:paraId="61A3D2B1" w14:textId="77777777" w:rsidR="007D698B" w:rsidRDefault="007D698B">
      <w:pPr>
        <w:spacing w:after="0" w:line="200" w:lineRule="exact"/>
        <w:rPr>
          <w:sz w:val="20"/>
          <w:szCs w:val="20"/>
        </w:rPr>
      </w:pPr>
    </w:p>
    <w:p w14:paraId="64D6BC6C" w14:textId="77777777" w:rsidR="007D698B" w:rsidRDefault="007D698B">
      <w:pPr>
        <w:spacing w:after="0" w:line="200" w:lineRule="exact"/>
        <w:rPr>
          <w:sz w:val="20"/>
          <w:szCs w:val="20"/>
        </w:rPr>
      </w:pPr>
    </w:p>
    <w:p w14:paraId="1D075932" w14:textId="77777777" w:rsidR="007D698B" w:rsidRDefault="007D698B">
      <w:pPr>
        <w:spacing w:after="0" w:line="200" w:lineRule="exact"/>
        <w:rPr>
          <w:sz w:val="20"/>
          <w:szCs w:val="20"/>
        </w:rPr>
      </w:pPr>
    </w:p>
    <w:p w14:paraId="3DF5A476" w14:textId="77777777" w:rsidR="0017556F" w:rsidRPr="0038612F" w:rsidRDefault="0017556F" w:rsidP="0017556F">
      <w:pPr>
        <w:spacing w:after="0"/>
        <w:ind w:left="360"/>
        <w:jc w:val="center"/>
        <w:rPr>
          <w:sz w:val="28"/>
          <w:szCs w:val="28"/>
        </w:rPr>
      </w:pPr>
      <w:r w:rsidRPr="0038612F">
        <w:rPr>
          <w:sz w:val="28"/>
          <w:szCs w:val="28"/>
        </w:rPr>
        <w:t>University of Arizona (Lead)</w:t>
      </w:r>
    </w:p>
    <w:p w14:paraId="13B31FC8" w14:textId="77777777" w:rsidR="0017556F" w:rsidRPr="0038612F" w:rsidRDefault="0017556F" w:rsidP="0017556F">
      <w:pPr>
        <w:spacing w:after="0"/>
        <w:ind w:left="360"/>
        <w:jc w:val="center"/>
        <w:rPr>
          <w:sz w:val="28"/>
          <w:szCs w:val="28"/>
        </w:rPr>
      </w:pPr>
      <w:r w:rsidRPr="0038612F">
        <w:rPr>
          <w:sz w:val="28"/>
          <w:szCs w:val="28"/>
        </w:rPr>
        <w:t>University of California PATH Program</w:t>
      </w:r>
    </w:p>
    <w:p w14:paraId="745C706A" w14:textId="77777777" w:rsidR="007D698B" w:rsidRDefault="007D698B">
      <w:pPr>
        <w:spacing w:after="0" w:line="200" w:lineRule="exact"/>
        <w:rPr>
          <w:sz w:val="20"/>
          <w:szCs w:val="20"/>
        </w:rPr>
      </w:pPr>
    </w:p>
    <w:p w14:paraId="19518B38" w14:textId="77777777" w:rsidR="007D698B" w:rsidRDefault="007D698B">
      <w:pPr>
        <w:spacing w:after="0" w:line="200" w:lineRule="exact"/>
        <w:rPr>
          <w:sz w:val="20"/>
          <w:szCs w:val="20"/>
        </w:rPr>
      </w:pPr>
    </w:p>
    <w:p w14:paraId="6856AECB" w14:textId="77777777" w:rsidR="007D698B" w:rsidRDefault="007D698B">
      <w:pPr>
        <w:spacing w:after="0" w:line="200" w:lineRule="exact"/>
        <w:rPr>
          <w:sz w:val="20"/>
          <w:szCs w:val="20"/>
        </w:rPr>
      </w:pPr>
    </w:p>
    <w:p w14:paraId="607C9E93" w14:textId="77777777" w:rsidR="007D698B" w:rsidRDefault="007D698B">
      <w:pPr>
        <w:spacing w:after="0" w:line="200" w:lineRule="exact"/>
        <w:rPr>
          <w:sz w:val="20"/>
          <w:szCs w:val="20"/>
        </w:rPr>
      </w:pPr>
    </w:p>
    <w:p w14:paraId="27DC5EC5" w14:textId="77777777" w:rsidR="007D698B" w:rsidRDefault="007D698B">
      <w:pPr>
        <w:spacing w:after="0" w:line="200" w:lineRule="exact"/>
        <w:rPr>
          <w:sz w:val="20"/>
          <w:szCs w:val="20"/>
        </w:rPr>
      </w:pPr>
    </w:p>
    <w:p w14:paraId="4C2C7E96" w14:textId="77777777" w:rsidR="007D698B" w:rsidRDefault="007D698B">
      <w:pPr>
        <w:spacing w:after="0" w:line="200" w:lineRule="exact"/>
        <w:rPr>
          <w:sz w:val="20"/>
          <w:szCs w:val="20"/>
        </w:rPr>
      </w:pPr>
    </w:p>
    <w:p w14:paraId="62012438" w14:textId="77777777" w:rsidR="007D698B" w:rsidRDefault="007D698B">
      <w:pPr>
        <w:spacing w:after="0" w:line="200" w:lineRule="exact"/>
        <w:rPr>
          <w:sz w:val="20"/>
          <w:szCs w:val="20"/>
        </w:rPr>
      </w:pPr>
    </w:p>
    <w:p w14:paraId="60D76F7A" w14:textId="77777777" w:rsidR="007D698B" w:rsidRDefault="007D698B">
      <w:pPr>
        <w:spacing w:after="0" w:line="200" w:lineRule="exact"/>
        <w:rPr>
          <w:sz w:val="20"/>
          <w:szCs w:val="20"/>
        </w:rPr>
      </w:pPr>
    </w:p>
    <w:p w14:paraId="43DC942E" w14:textId="77777777" w:rsidR="007D698B" w:rsidRDefault="007D698B">
      <w:pPr>
        <w:spacing w:after="0" w:line="200" w:lineRule="exact"/>
        <w:rPr>
          <w:sz w:val="20"/>
          <w:szCs w:val="20"/>
        </w:rPr>
      </w:pPr>
    </w:p>
    <w:p w14:paraId="002D8208" w14:textId="77777777" w:rsidR="007D698B" w:rsidRDefault="007D698B">
      <w:pPr>
        <w:spacing w:after="0" w:line="200" w:lineRule="exact"/>
        <w:rPr>
          <w:sz w:val="20"/>
          <w:szCs w:val="20"/>
        </w:rPr>
      </w:pPr>
    </w:p>
    <w:p w14:paraId="6CE20DCC" w14:textId="77777777" w:rsidR="007D698B" w:rsidRDefault="007D698B">
      <w:pPr>
        <w:spacing w:after="0" w:line="200" w:lineRule="exact"/>
        <w:rPr>
          <w:sz w:val="20"/>
          <w:szCs w:val="20"/>
        </w:rPr>
      </w:pPr>
    </w:p>
    <w:p w14:paraId="37384159" w14:textId="77777777" w:rsidR="007D698B" w:rsidRDefault="007D698B">
      <w:pPr>
        <w:spacing w:after="0" w:line="200" w:lineRule="exact"/>
        <w:rPr>
          <w:sz w:val="20"/>
          <w:szCs w:val="20"/>
        </w:rPr>
      </w:pPr>
    </w:p>
    <w:p w14:paraId="042FCD53" w14:textId="77777777" w:rsidR="007D698B" w:rsidRDefault="007D698B">
      <w:pPr>
        <w:spacing w:after="0" w:line="200" w:lineRule="exact"/>
        <w:rPr>
          <w:sz w:val="20"/>
          <w:szCs w:val="20"/>
        </w:rPr>
      </w:pPr>
    </w:p>
    <w:p w14:paraId="38E4A266" w14:textId="77777777" w:rsidR="007D698B" w:rsidRDefault="007D698B">
      <w:pPr>
        <w:spacing w:before="6" w:after="0" w:line="190" w:lineRule="exact"/>
        <w:rPr>
          <w:sz w:val="19"/>
          <w:szCs w:val="19"/>
        </w:rPr>
      </w:pPr>
    </w:p>
    <w:p w14:paraId="3636F434" w14:textId="77777777" w:rsidR="007D698B" w:rsidRDefault="007D698B">
      <w:pPr>
        <w:spacing w:after="0" w:line="200" w:lineRule="exact"/>
        <w:rPr>
          <w:sz w:val="20"/>
          <w:szCs w:val="20"/>
        </w:rPr>
      </w:pPr>
    </w:p>
    <w:p w14:paraId="75433DDD" w14:textId="77777777" w:rsidR="0017556F" w:rsidRDefault="0017556F">
      <w:pPr>
        <w:spacing w:after="0"/>
        <w:jc w:val="center"/>
      </w:pPr>
    </w:p>
    <w:p w14:paraId="2FA9325C" w14:textId="77777777" w:rsidR="0017556F" w:rsidRDefault="0017556F" w:rsidP="0017556F">
      <w:pPr>
        <w:tabs>
          <w:tab w:val="left" w:pos="4040"/>
        </w:tabs>
      </w:pPr>
      <w:r>
        <w:tab/>
      </w:r>
    </w:p>
    <w:p w14:paraId="08FDBCA1" w14:textId="77777777" w:rsidR="0017556F" w:rsidRDefault="0017556F" w:rsidP="0017556F"/>
    <w:p w14:paraId="093A31BA" w14:textId="77777777" w:rsidR="007D698B" w:rsidRPr="0017556F" w:rsidRDefault="007D698B" w:rsidP="0017556F">
      <w:pPr>
        <w:sectPr w:rsidR="007D698B" w:rsidRPr="0017556F">
          <w:headerReference w:type="even" r:id="rId8"/>
          <w:headerReference w:type="default" r:id="rId9"/>
          <w:footerReference w:type="default" r:id="rId10"/>
          <w:footerReference w:type="first" r:id="rId11"/>
          <w:pgSz w:w="12240" w:h="15840"/>
          <w:pgMar w:top="1320" w:right="1320" w:bottom="280" w:left="1720" w:header="738" w:footer="0" w:gutter="0"/>
          <w:cols w:space="720"/>
        </w:sectPr>
      </w:pPr>
    </w:p>
    <w:p w14:paraId="2D6C863A" w14:textId="77777777" w:rsidR="007D698B" w:rsidRDefault="007D698B">
      <w:pPr>
        <w:spacing w:before="6" w:after="0" w:line="140" w:lineRule="exact"/>
        <w:rPr>
          <w:sz w:val="14"/>
          <w:szCs w:val="14"/>
        </w:rPr>
      </w:pPr>
    </w:p>
    <w:p w14:paraId="376618EA" w14:textId="77777777" w:rsidR="007D698B" w:rsidRDefault="007D698B">
      <w:pPr>
        <w:spacing w:after="0" w:line="200" w:lineRule="exact"/>
        <w:rPr>
          <w:sz w:val="20"/>
          <w:szCs w:val="20"/>
        </w:rPr>
      </w:pPr>
    </w:p>
    <w:p w14:paraId="62D6AB89" w14:textId="77777777" w:rsidR="007D698B" w:rsidRDefault="007D698B">
      <w:pPr>
        <w:spacing w:after="0" w:line="200" w:lineRule="exact"/>
        <w:rPr>
          <w:sz w:val="20"/>
          <w:szCs w:val="20"/>
        </w:rPr>
      </w:pPr>
    </w:p>
    <w:p w14:paraId="607FA180" w14:textId="77777777" w:rsidR="007D698B" w:rsidRDefault="0017556F">
      <w:pPr>
        <w:spacing w:before="29" w:after="0"/>
        <w:ind w:left="4176" w:right="4177"/>
        <w:jc w:val="center"/>
        <w:rPr>
          <w:rFonts w:eastAsia="Times New Roman" w:cs="Times New Roman"/>
          <w:sz w:val="24"/>
          <w:szCs w:val="24"/>
        </w:rPr>
      </w:pPr>
      <w:r>
        <w:rPr>
          <w:rFonts w:eastAsia="Times New Roman" w:cs="Times New Roman"/>
          <w:b/>
          <w:bCs/>
          <w:sz w:val="24"/>
          <w:szCs w:val="24"/>
        </w:rPr>
        <w:t>PRE</w:t>
      </w:r>
      <w:r>
        <w:rPr>
          <w:rFonts w:eastAsia="Times New Roman" w:cs="Times New Roman"/>
          <w:b/>
          <w:bCs/>
          <w:spacing w:val="1"/>
          <w:sz w:val="24"/>
          <w:szCs w:val="24"/>
        </w:rPr>
        <w:t>F</w:t>
      </w:r>
      <w:r>
        <w:rPr>
          <w:rFonts w:eastAsia="Times New Roman" w:cs="Times New Roman"/>
          <w:b/>
          <w:bCs/>
          <w:sz w:val="24"/>
          <w:szCs w:val="24"/>
        </w:rPr>
        <w:t>ACE</w:t>
      </w:r>
    </w:p>
    <w:p w14:paraId="1B639992" w14:textId="77777777" w:rsidR="007D698B" w:rsidRDefault="007D698B">
      <w:pPr>
        <w:spacing w:before="18" w:after="0" w:line="220" w:lineRule="exact"/>
      </w:pPr>
    </w:p>
    <w:p w14:paraId="5707495C" w14:textId="1A4F1AAC" w:rsidR="007F5DBD" w:rsidRDefault="0017556F" w:rsidP="007F5DBD">
      <w:r>
        <w:t>This</w:t>
      </w:r>
      <w:r>
        <w:rPr>
          <w:spacing w:val="-4"/>
        </w:rPr>
        <w:t xml:space="preserve"> </w:t>
      </w:r>
      <w:r w:rsidR="00965687">
        <w:rPr>
          <w:spacing w:val="-4"/>
        </w:rPr>
        <w:t>Systems Engineering Mana</w:t>
      </w:r>
      <w:r>
        <w:t>ge</w:t>
      </w:r>
      <w:r>
        <w:rPr>
          <w:spacing w:val="-2"/>
        </w:rPr>
        <w:t>m</w:t>
      </w:r>
      <w:r>
        <w:t>ent</w:t>
      </w:r>
      <w:r>
        <w:rPr>
          <w:spacing w:val="-8"/>
        </w:rPr>
        <w:t xml:space="preserve"> </w:t>
      </w:r>
      <w:r>
        <w:t>Plan</w:t>
      </w:r>
      <w:r>
        <w:rPr>
          <w:spacing w:val="-4"/>
        </w:rPr>
        <w:t xml:space="preserve"> </w:t>
      </w:r>
      <w:r w:rsidR="008D3A64">
        <w:t>(SE</w:t>
      </w:r>
      <w:r>
        <w:t>MP)</w:t>
      </w:r>
      <w:r>
        <w:rPr>
          <w:spacing w:val="-6"/>
        </w:rPr>
        <w:t xml:space="preserve"> </w:t>
      </w:r>
      <w:r>
        <w:t>is</w:t>
      </w:r>
      <w:r>
        <w:rPr>
          <w:spacing w:val="-1"/>
        </w:rPr>
        <w:t xml:space="preserve"> </w:t>
      </w:r>
      <w:r>
        <w:t>intend</w:t>
      </w:r>
      <w:r>
        <w:rPr>
          <w:spacing w:val="-2"/>
        </w:rPr>
        <w:t>e</w:t>
      </w:r>
      <w:r>
        <w:t>d</w:t>
      </w:r>
      <w:r>
        <w:rPr>
          <w:spacing w:val="-8"/>
        </w:rPr>
        <w:t xml:space="preserve"> </w:t>
      </w:r>
      <w:r>
        <w:t>to</w:t>
      </w:r>
      <w:r w:rsidR="008D3A64">
        <w:t xml:space="preserve"> supplement the details of the Project Management Plan (PMP) and focuses on the technical plan of the project and the systems engineering processes to be used for the </w:t>
      </w:r>
      <w:r w:rsidR="007F5DBD">
        <w:t>Pool Fund: Multi-Modal Intelligent Traffic Signal System</w:t>
      </w:r>
      <w:r w:rsidR="00A56238">
        <w:t xml:space="preserve"> </w:t>
      </w:r>
      <w:r w:rsidR="001739BD">
        <w:t xml:space="preserve">(MMITSS) </w:t>
      </w:r>
      <w:r w:rsidR="00A56238">
        <w:t>project</w:t>
      </w:r>
      <w:r w:rsidR="007F5DBD">
        <w:t>.</w:t>
      </w:r>
    </w:p>
    <w:p w14:paraId="4D9627A9" w14:textId="64C41813" w:rsidR="007D698B" w:rsidRDefault="0017556F" w:rsidP="007F5DBD">
      <w:r w:rsidRPr="007F5DBD">
        <w:t xml:space="preserve">The plan has been tailored from the </w:t>
      </w:r>
      <w:r w:rsidR="0055241E" w:rsidRPr="0055241E">
        <w:t>US Department of Transportation, Federal Highway Administration – California Division Systems Engineering Guidebook for Intelligent Transportation Systems</w:t>
      </w:r>
      <w:r w:rsidR="0055241E">
        <w:t>, November 2009.</w:t>
      </w:r>
      <w:r w:rsidR="001739BD">
        <w:t xml:space="preserve"> This document has been modified to meet the needs and expectations of the Multi-Modal Intelligent Traffic Signal System (MMITSS) project</w:t>
      </w:r>
    </w:p>
    <w:p w14:paraId="147C650D" w14:textId="739346F0" w:rsidR="007D698B" w:rsidRDefault="0017556F" w:rsidP="007F5DBD">
      <w:r>
        <w:t>The</w:t>
      </w:r>
      <w:r>
        <w:rPr>
          <w:spacing w:val="-3"/>
        </w:rPr>
        <w:t xml:space="preserve"> </w:t>
      </w:r>
      <w:r w:rsidR="007F5DBD">
        <w:t>MMITSS</w:t>
      </w:r>
      <w:r>
        <w:rPr>
          <w:spacing w:val="-7"/>
        </w:rPr>
        <w:t xml:space="preserve"> </w:t>
      </w:r>
      <w:r w:rsidR="007F5DBD" w:rsidRPr="0044309D">
        <w:t>Principal Investigator</w:t>
      </w:r>
      <w:r>
        <w:rPr>
          <w:spacing w:val="-8"/>
        </w:rPr>
        <w:t xml:space="preserve"> </w:t>
      </w:r>
      <w:r w:rsidR="0044309D">
        <w:rPr>
          <w:spacing w:val="-8"/>
        </w:rPr>
        <w:t xml:space="preserve">(Professor Larry Head) </w:t>
      </w:r>
      <w:r>
        <w:t>ass</w:t>
      </w:r>
      <w:r>
        <w:rPr>
          <w:spacing w:val="2"/>
        </w:rPr>
        <w:t>u</w:t>
      </w:r>
      <w:r>
        <w:t>mes</w:t>
      </w:r>
      <w:r>
        <w:rPr>
          <w:spacing w:val="-7"/>
        </w:rPr>
        <w:t xml:space="preserve"> </w:t>
      </w:r>
      <w:r>
        <w:rPr>
          <w:spacing w:val="1"/>
        </w:rPr>
        <w:t>r</w:t>
      </w:r>
      <w:r>
        <w:t>esponsibili</w:t>
      </w:r>
      <w:r>
        <w:rPr>
          <w:spacing w:val="-1"/>
        </w:rPr>
        <w:t>t</w:t>
      </w:r>
      <w:r>
        <w:t>y</w:t>
      </w:r>
      <w:r>
        <w:rPr>
          <w:spacing w:val="-11"/>
        </w:rPr>
        <w:t xml:space="preserve"> </w:t>
      </w:r>
      <w:r>
        <w:t>f</w:t>
      </w:r>
      <w:r>
        <w:rPr>
          <w:spacing w:val="1"/>
        </w:rPr>
        <w:t>o</w:t>
      </w:r>
      <w:r>
        <w:t>r</w:t>
      </w:r>
      <w:r>
        <w:rPr>
          <w:spacing w:val="-3"/>
        </w:rPr>
        <w:t xml:space="preserve"> </w:t>
      </w:r>
      <w:r>
        <w:t>this</w:t>
      </w:r>
      <w:r>
        <w:rPr>
          <w:spacing w:val="-3"/>
        </w:rPr>
        <w:t xml:space="preserve"> </w:t>
      </w:r>
      <w:r>
        <w:t>document</w:t>
      </w:r>
      <w:r>
        <w:rPr>
          <w:spacing w:val="-9"/>
        </w:rPr>
        <w:t xml:space="preserve"> </w:t>
      </w:r>
      <w:r>
        <w:t>and</w:t>
      </w:r>
      <w:r>
        <w:rPr>
          <w:spacing w:val="-3"/>
        </w:rPr>
        <w:t xml:space="preserve"> </w:t>
      </w:r>
      <w:r>
        <w:t>updates</w:t>
      </w:r>
      <w:r>
        <w:rPr>
          <w:spacing w:val="-7"/>
        </w:rPr>
        <w:t xml:space="preserve"> </w:t>
      </w:r>
      <w:r>
        <w:t>it as</w:t>
      </w:r>
      <w:r>
        <w:rPr>
          <w:spacing w:val="-2"/>
        </w:rPr>
        <w:t xml:space="preserve"> </w:t>
      </w:r>
      <w:r>
        <w:rPr>
          <w:spacing w:val="1"/>
        </w:rPr>
        <w:t>r</w:t>
      </w:r>
      <w:r>
        <w:t>equired</w:t>
      </w:r>
      <w:r>
        <w:rPr>
          <w:spacing w:val="-6"/>
        </w:rPr>
        <w:t xml:space="preserve"> </w:t>
      </w:r>
      <w:r>
        <w:t>to</w:t>
      </w:r>
      <w:r>
        <w:rPr>
          <w:spacing w:val="-2"/>
        </w:rPr>
        <w:t xml:space="preserve"> m</w:t>
      </w:r>
      <w:r>
        <w:rPr>
          <w:spacing w:val="1"/>
        </w:rPr>
        <w:t>e</w:t>
      </w:r>
      <w:r>
        <w:t>et the</w:t>
      </w:r>
      <w:r>
        <w:rPr>
          <w:spacing w:val="-3"/>
        </w:rPr>
        <w:t xml:space="preserve"> </w:t>
      </w:r>
      <w:r>
        <w:t>needs</w:t>
      </w:r>
      <w:r>
        <w:rPr>
          <w:spacing w:val="-5"/>
        </w:rPr>
        <w:t xml:space="preserve"> </w:t>
      </w:r>
      <w:r>
        <w:t>of</w:t>
      </w:r>
      <w:r>
        <w:rPr>
          <w:spacing w:val="-2"/>
        </w:rPr>
        <w:t xml:space="preserve"> </w:t>
      </w:r>
      <w:r>
        <w:t>the</w:t>
      </w:r>
      <w:r w:rsidR="00095640">
        <w:t xml:space="preserve"> Sponsor</w:t>
      </w:r>
      <w:r>
        <w:t>.</w:t>
      </w:r>
      <w:r>
        <w:rPr>
          <w:spacing w:val="47"/>
        </w:rPr>
        <w:t xml:space="preserve"> </w:t>
      </w:r>
      <w:r>
        <w:t>Updates</w:t>
      </w:r>
      <w:r>
        <w:rPr>
          <w:spacing w:val="-7"/>
        </w:rPr>
        <w:t xml:space="preserve"> </w:t>
      </w:r>
      <w:r>
        <w:t>to</w:t>
      </w:r>
      <w:r>
        <w:rPr>
          <w:spacing w:val="-2"/>
        </w:rPr>
        <w:t xml:space="preserve"> </w:t>
      </w:r>
      <w:r>
        <w:t>this</w:t>
      </w:r>
      <w:r>
        <w:rPr>
          <w:spacing w:val="-3"/>
        </w:rPr>
        <w:t xml:space="preserve"> </w:t>
      </w:r>
      <w:r>
        <w:t>do</w:t>
      </w:r>
      <w:r>
        <w:rPr>
          <w:spacing w:val="-1"/>
        </w:rPr>
        <w:t>c</w:t>
      </w:r>
      <w:r>
        <w:t>ument</w:t>
      </w:r>
      <w:r>
        <w:rPr>
          <w:spacing w:val="-9"/>
        </w:rPr>
        <w:t xml:space="preserve"> </w:t>
      </w:r>
      <w:r>
        <w:t>are performed</w:t>
      </w:r>
      <w:r>
        <w:rPr>
          <w:spacing w:val="-9"/>
        </w:rPr>
        <w:t xml:space="preserve"> </w:t>
      </w:r>
      <w:r>
        <w:t>in</w:t>
      </w:r>
      <w:r>
        <w:rPr>
          <w:spacing w:val="-2"/>
        </w:rPr>
        <w:t xml:space="preserve"> </w:t>
      </w:r>
      <w:r>
        <w:t>accordance</w:t>
      </w:r>
      <w:r>
        <w:rPr>
          <w:spacing w:val="-10"/>
        </w:rPr>
        <w:t xml:space="preserve"> </w:t>
      </w:r>
      <w:r>
        <w:rPr>
          <w:spacing w:val="1"/>
        </w:rPr>
        <w:t>w</w:t>
      </w:r>
      <w:r>
        <w:t>ith</w:t>
      </w:r>
      <w:r>
        <w:rPr>
          <w:spacing w:val="-2"/>
        </w:rPr>
        <w:t xml:space="preserve"> </w:t>
      </w:r>
      <w:r>
        <w:t>the</w:t>
      </w:r>
      <w:r>
        <w:rPr>
          <w:spacing w:val="-3"/>
        </w:rPr>
        <w:t xml:space="preserve"> </w:t>
      </w:r>
      <w:r w:rsidR="007F5DBD">
        <w:t>MMITSS</w:t>
      </w:r>
      <w:r>
        <w:rPr>
          <w:spacing w:val="-7"/>
        </w:rPr>
        <w:t xml:space="preserve"> </w:t>
      </w:r>
      <w:r>
        <w:t>Configuration</w:t>
      </w:r>
      <w:r>
        <w:rPr>
          <w:spacing w:val="-12"/>
        </w:rPr>
        <w:t xml:space="preserve"> </w:t>
      </w:r>
      <w:r>
        <w:t>Management</w:t>
      </w:r>
      <w:r>
        <w:rPr>
          <w:spacing w:val="-11"/>
        </w:rPr>
        <w:t xml:space="preserve"> </w:t>
      </w:r>
      <w:r w:rsidR="001C3EC9">
        <w:t>Process.</w:t>
      </w:r>
    </w:p>
    <w:p w14:paraId="033D515C" w14:textId="77777777" w:rsidR="007D698B" w:rsidRDefault="007D698B" w:rsidP="007F5DBD">
      <w:pPr>
        <w:sectPr w:rsidR="007D698B" w:rsidSect="00950C22">
          <w:headerReference w:type="even" r:id="rId12"/>
          <w:headerReference w:type="default" r:id="rId13"/>
          <w:footerReference w:type="even" r:id="rId14"/>
          <w:footerReference w:type="default" r:id="rId15"/>
          <w:pgSz w:w="12240" w:h="15840"/>
          <w:pgMar w:top="1320" w:right="1320" w:bottom="920" w:left="1340" w:header="738" w:footer="728" w:gutter="0"/>
          <w:pgNumType w:start="1"/>
          <w:cols w:space="720"/>
        </w:sectPr>
      </w:pPr>
    </w:p>
    <w:p w14:paraId="6266DB49" w14:textId="77777777" w:rsidR="007D698B" w:rsidRDefault="007D698B">
      <w:pPr>
        <w:spacing w:before="6" w:after="0" w:line="140" w:lineRule="exact"/>
        <w:rPr>
          <w:sz w:val="14"/>
          <w:szCs w:val="14"/>
        </w:rPr>
      </w:pPr>
    </w:p>
    <w:p w14:paraId="1EF76773" w14:textId="77777777" w:rsidR="007D698B" w:rsidRDefault="007D698B">
      <w:pPr>
        <w:spacing w:after="0" w:line="200" w:lineRule="exact"/>
        <w:rPr>
          <w:sz w:val="20"/>
          <w:szCs w:val="20"/>
        </w:rPr>
      </w:pPr>
    </w:p>
    <w:p w14:paraId="14486EC9" w14:textId="77777777" w:rsidR="007D698B" w:rsidRDefault="007D698B">
      <w:pPr>
        <w:spacing w:after="0" w:line="200" w:lineRule="exact"/>
        <w:rPr>
          <w:sz w:val="20"/>
          <w:szCs w:val="20"/>
        </w:rPr>
      </w:pPr>
    </w:p>
    <w:p w14:paraId="39CEDDDA" w14:textId="77777777" w:rsidR="007D698B" w:rsidRDefault="0017556F">
      <w:pPr>
        <w:spacing w:before="29" w:after="0"/>
        <w:ind w:left="3502" w:right="3482"/>
        <w:jc w:val="center"/>
        <w:rPr>
          <w:rFonts w:eastAsia="Times New Roman" w:cs="Times New Roman"/>
          <w:sz w:val="24"/>
          <w:szCs w:val="24"/>
        </w:rPr>
      </w:pPr>
      <w:r>
        <w:rPr>
          <w:rFonts w:eastAsia="Times New Roman" w:cs="Times New Roman"/>
          <w:b/>
          <w:bCs/>
          <w:sz w:val="24"/>
          <w:szCs w:val="24"/>
        </w:rPr>
        <w:t>RECORD OF CHANGES</w:t>
      </w:r>
    </w:p>
    <w:p w14:paraId="5021BCF3" w14:textId="667449BA" w:rsidR="007D698B" w:rsidRDefault="0017556F">
      <w:pPr>
        <w:spacing w:before="57" w:after="0"/>
        <w:ind w:left="5683" w:right="-20"/>
        <w:rPr>
          <w:rFonts w:eastAsia="Times New Roman" w:cs="Times New Roman"/>
          <w:sz w:val="20"/>
          <w:szCs w:val="20"/>
        </w:rPr>
      </w:pPr>
      <w:r>
        <w:rPr>
          <w:rFonts w:eastAsia="Times New Roman" w:cs="Times New Roman"/>
          <w:spacing w:val="1"/>
          <w:sz w:val="20"/>
          <w:szCs w:val="20"/>
        </w:rPr>
        <w:t>*</w:t>
      </w:r>
      <w:r>
        <w:rPr>
          <w:rFonts w:eastAsia="Times New Roman" w:cs="Times New Roman"/>
          <w:sz w:val="20"/>
          <w:szCs w:val="20"/>
        </w:rPr>
        <w:t xml:space="preserve">A - </w:t>
      </w:r>
      <w:r>
        <w:rPr>
          <w:rFonts w:eastAsia="Times New Roman" w:cs="Times New Roman"/>
          <w:spacing w:val="-1"/>
          <w:sz w:val="20"/>
          <w:szCs w:val="20"/>
        </w:rPr>
        <w:t>A</w:t>
      </w:r>
      <w:r>
        <w:rPr>
          <w:rFonts w:eastAsia="Times New Roman" w:cs="Times New Roman"/>
          <w:sz w:val="20"/>
          <w:szCs w:val="20"/>
        </w:rPr>
        <w:t>D</w:t>
      </w:r>
      <w:r>
        <w:rPr>
          <w:rFonts w:eastAsia="Times New Roman" w:cs="Times New Roman"/>
          <w:spacing w:val="-1"/>
          <w:sz w:val="20"/>
          <w:szCs w:val="20"/>
        </w:rPr>
        <w:t>DE</w:t>
      </w:r>
      <w:r>
        <w:rPr>
          <w:rFonts w:eastAsia="Times New Roman" w:cs="Times New Roman"/>
          <w:sz w:val="20"/>
          <w:szCs w:val="20"/>
        </w:rPr>
        <w:t>D</w:t>
      </w:r>
      <w:r>
        <w:rPr>
          <w:rFonts w:eastAsia="Times New Roman" w:cs="Times New Roman"/>
          <w:spacing w:val="49"/>
          <w:sz w:val="20"/>
          <w:szCs w:val="20"/>
        </w:rPr>
        <w:t xml:space="preserve"> </w:t>
      </w:r>
      <w:r>
        <w:rPr>
          <w:rFonts w:eastAsia="Times New Roman" w:cs="Times New Roman"/>
          <w:sz w:val="20"/>
          <w:szCs w:val="20"/>
        </w:rPr>
        <w:t>M -</w:t>
      </w:r>
      <w:r>
        <w:rPr>
          <w:rFonts w:eastAsia="Times New Roman" w:cs="Times New Roman"/>
          <w:spacing w:val="1"/>
          <w:sz w:val="20"/>
          <w:szCs w:val="20"/>
        </w:rPr>
        <w:t xml:space="preserve"> </w:t>
      </w:r>
      <w:r w:rsidR="00F90D09">
        <w:rPr>
          <w:rFonts w:eastAsia="Times New Roman" w:cs="Times New Roman"/>
          <w:spacing w:val="-1"/>
          <w:sz w:val="20"/>
          <w:szCs w:val="20"/>
        </w:rPr>
        <w:t>MOD</w:t>
      </w:r>
      <w:r w:rsidR="00F90D09">
        <w:rPr>
          <w:rFonts w:eastAsia="Times New Roman" w:cs="Times New Roman"/>
          <w:sz w:val="20"/>
          <w:szCs w:val="20"/>
        </w:rPr>
        <w:t>I</w:t>
      </w:r>
      <w:r w:rsidR="00F90D09">
        <w:rPr>
          <w:rFonts w:eastAsia="Times New Roman" w:cs="Times New Roman"/>
          <w:spacing w:val="-1"/>
          <w:sz w:val="20"/>
          <w:szCs w:val="20"/>
        </w:rPr>
        <w:t>FIE</w:t>
      </w:r>
      <w:r w:rsidR="00F90D09">
        <w:rPr>
          <w:rFonts w:eastAsia="Times New Roman" w:cs="Times New Roman"/>
          <w:sz w:val="20"/>
          <w:szCs w:val="20"/>
        </w:rPr>
        <w:t>D D</w:t>
      </w:r>
      <w:r>
        <w:rPr>
          <w:rFonts w:eastAsia="Times New Roman" w:cs="Times New Roman"/>
          <w:sz w:val="20"/>
          <w:szCs w:val="20"/>
        </w:rPr>
        <w:t xml:space="preserve"> – DE</w:t>
      </w:r>
      <w:r>
        <w:rPr>
          <w:rFonts w:eastAsia="Times New Roman" w:cs="Times New Roman"/>
          <w:spacing w:val="-1"/>
          <w:sz w:val="20"/>
          <w:szCs w:val="20"/>
        </w:rPr>
        <w:t>LETED</w:t>
      </w:r>
    </w:p>
    <w:p w14:paraId="395A9E6E" w14:textId="77777777" w:rsidR="007D698B" w:rsidRDefault="007D698B">
      <w:pPr>
        <w:spacing w:before="3" w:after="0" w:line="60" w:lineRule="exact"/>
        <w:rPr>
          <w:sz w:val="6"/>
          <w:szCs w:val="6"/>
        </w:rPr>
      </w:pPr>
    </w:p>
    <w:tbl>
      <w:tblPr>
        <w:tblW w:w="0" w:type="auto"/>
        <w:tblInd w:w="104" w:type="dxa"/>
        <w:tblLayout w:type="fixed"/>
        <w:tblCellMar>
          <w:left w:w="0" w:type="dxa"/>
          <w:right w:w="0" w:type="dxa"/>
        </w:tblCellMar>
        <w:tblLook w:val="01E0" w:firstRow="1" w:lastRow="1" w:firstColumn="1" w:lastColumn="1" w:noHBand="0" w:noVBand="0"/>
      </w:tblPr>
      <w:tblGrid>
        <w:gridCol w:w="1250"/>
        <w:gridCol w:w="1080"/>
        <w:gridCol w:w="1994"/>
        <w:gridCol w:w="3010"/>
        <w:gridCol w:w="1522"/>
      </w:tblGrid>
      <w:tr w:rsidR="001739BD" w14:paraId="0AFAB335" w14:textId="77777777">
        <w:trPr>
          <w:trHeight w:hRule="exact" w:val="864"/>
        </w:trPr>
        <w:tc>
          <w:tcPr>
            <w:tcW w:w="1250" w:type="dxa"/>
            <w:tcBorders>
              <w:top w:val="single" w:sz="7" w:space="0" w:color="000000"/>
              <w:left w:val="single" w:sz="6" w:space="0" w:color="000000"/>
              <w:bottom w:val="single" w:sz="7" w:space="0" w:color="000000"/>
              <w:right w:val="single" w:sz="6" w:space="0" w:color="000000"/>
            </w:tcBorders>
          </w:tcPr>
          <w:p w14:paraId="647CA7DE" w14:textId="77777777" w:rsidR="001739BD" w:rsidRDefault="001739BD" w:rsidP="001739BD">
            <w:pPr>
              <w:spacing w:before="9" w:after="0" w:line="170" w:lineRule="exact"/>
              <w:jc w:val="center"/>
              <w:rPr>
                <w:sz w:val="17"/>
                <w:szCs w:val="17"/>
              </w:rPr>
            </w:pPr>
          </w:p>
          <w:p w14:paraId="1D40DB8C" w14:textId="77777777" w:rsidR="001739BD" w:rsidRDefault="001739BD" w:rsidP="001739BD">
            <w:pPr>
              <w:spacing w:after="0" w:line="230" w:lineRule="exact"/>
              <w:ind w:left="181" w:right="135" w:hanging="5"/>
              <w:jc w:val="center"/>
              <w:rPr>
                <w:rFonts w:eastAsia="Times New Roman" w:cs="Times New Roman"/>
                <w:sz w:val="20"/>
                <w:szCs w:val="20"/>
              </w:rPr>
            </w:pPr>
            <w:r>
              <w:rPr>
                <w:rFonts w:eastAsia="Times New Roman" w:cs="Times New Roman"/>
                <w:sz w:val="20"/>
                <w:szCs w:val="20"/>
              </w:rPr>
              <w:t>VERS</w:t>
            </w:r>
            <w:r>
              <w:rPr>
                <w:rFonts w:eastAsia="Times New Roman" w:cs="Times New Roman"/>
                <w:spacing w:val="-1"/>
                <w:sz w:val="20"/>
                <w:szCs w:val="20"/>
              </w:rPr>
              <w:t>IO</w:t>
            </w:r>
            <w:r>
              <w:rPr>
                <w:rFonts w:eastAsia="Times New Roman" w:cs="Times New Roman"/>
                <w:sz w:val="20"/>
                <w:szCs w:val="20"/>
              </w:rPr>
              <w:t>N NUMBER</w:t>
            </w:r>
          </w:p>
        </w:tc>
        <w:tc>
          <w:tcPr>
            <w:tcW w:w="1080" w:type="dxa"/>
            <w:tcBorders>
              <w:top w:val="single" w:sz="7" w:space="0" w:color="000000"/>
              <w:left w:val="single" w:sz="6" w:space="0" w:color="000000"/>
              <w:bottom w:val="single" w:sz="7" w:space="0" w:color="000000"/>
              <w:right w:val="single" w:sz="6" w:space="0" w:color="000000"/>
            </w:tcBorders>
          </w:tcPr>
          <w:p w14:paraId="5C3352EA" w14:textId="77777777" w:rsidR="001739BD" w:rsidRDefault="001739BD" w:rsidP="001739BD">
            <w:pPr>
              <w:spacing w:before="16" w:after="0" w:line="280" w:lineRule="exact"/>
              <w:jc w:val="center"/>
              <w:rPr>
                <w:sz w:val="28"/>
                <w:szCs w:val="28"/>
              </w:rPr>
            </w:pPr>
          </w:p>
          <w:p w14:paraId="3800B8AB" w14:textId="77777777" w:rsidR="001739BD" w:rsidRDefault="001739BD" w:rsidP="001739BD">
            <w:pPr>
              <w:spacing w:after="0"/>
              <w:ind w:left="208" w:right="-20"/>
              <w:jc w:val="center"/>
              <w:rPr>
                <w:rFonts w:eastAsia="Times New Roman" w:cs="Times New Roman"/>
                <w:sz w:val="20"/>
                <w:szCs w:val="20"/>
              </w:rPr>
            </w:pPr>
            <w:r>
              <w:rPr>
                <w:rFonts w:eastAsia="Times New Roman" w:cs="Times New Roman"/>
                <w:sz w:val="20"/>
                <w:szCs w:val="20"/>
              </w:rPr>
              <w:t>DA</w:t>
            </w:r>
            <w:r>
              <w:rPr>
                <w:rFonts w:eastAsia="Times New Roman" w:cs="Times New Roman"/>
                <w:spacing w:val="-1"/>
                <w:sz w:val="20"/>
                <w:szCs w:val="20"/>
              </w:rPr>
              <w:t>T</w:t>
            </w:r>
            <w:r>
              <w:rPr>
                <w:rFonts w:eastAsia="Times New Roman" w:cs="Times New Roman"/>
                <w:sz w:val="20"/>
                <w:szCs w:val="20"/>
              </w:rPr>
              <w:t>E</w:t>
            </w:r>
          </w:p>
        </w:tc>
        <w:tc>
          <w:tcPr>
            <w:tcW w:w="1994" w:type="dxa"/>
            <w:tcBorders>
              <w:top w:val="single" w:sz="7" w:space="0" w:color="000000"/>
              <w:left w:val="single" w:sz="6" w:space="0" w:color="000000"/>
              <w:bottom w:val="single" w:sz="7" w:space="0" w:color="000000"/>
              <w:right w:val="single" w:sz="6" w:space="0" w:color="000000"/>
            </w:tcBorders>
          </w:tcPr>
          <w:p w14:paraId="0EB953E9" w14:textId="77777777" w:rsidR="001739BD" w:rsidRDefault="001739BD" w:rsidP="001739BD">
            <w:pPr>
              <w:spacing w:before="76" w:after="0" w:line="239" w:lineRule="auto"/>
              <w:ind w:left="173" w:right="212" w:firstLine="3"/>
              <w:jc w:val="center"/>
              <w:rPr>
                <w:rFonts w:eastAsia="Times New Roman" w:cs="Times New Roman"/>
                <w:sz w:val="20"/>
                <w:szCs w:val="20"/>
              </w:rPr>
            </w:pPr>
            <w:r>
              <w:rPr>
                <w:rFonts w:eastAsia="Times New Roman" w:cs="Times New Roman"/>
                <w:sz w:val="20"/>
                <w:szCs w:val="20"/>
              </w:rPr>
              <w:t>NU</w:t>
            </w:r>
            <w:r>
              <w:rPr>
                <w:rFonts w:eastAsia="Times New Roman" w:cs="Times New Roman"/>
                <w:spacing w:val="-1"/>
                <w:sz w:val="20"/>
                <w:szCs w:val="20"/>
              </w:rPr>
              <w:t>M</w:t>
            </w:r>
            <w:r>
              <w:rPr>
                <w:rFonts w:eastAsia="Times New Roman" w:cs="Times New Roman"/>
                <w:sz w:val="20"/>
                <w:szCs w:val="20"/>
              </w:rPr>
              <w:t>BER</w:t>
            </w:r>
            <w:r>
              <w:rPr>
                <w:rFonts w:eastAsia="Times New Roman" w:cs="Times New Roman"/>
                <w:spacing w:val="-1"/>
                <w:sz w:val="20"/>
                <w:szCs w:val="20"/>
              </w:rPr>
              <w:t xml:space="preserve"> </w:t>
            </w:r>
            <w:r>
              <w:rPr>
                <w:rFonts w:eastAsia="Times New Roman" w:cs="Times New Roman"/>
                <w:sz w:val="20"/>
                <w:szCs w:val="20"/>
              </w:rPr>
              <w:t>OF FIGURE, TABLE OR</w:t>
            </w:r>
            <w:r>
              <w:rPr>
                <w:rFonts w:eastAsia="Times New Roman" w:cs="Times New Roman"/>
                <w:spacing w:val="1"/>
                <w:sz w:val="20"/>
                <w:szCs w:val="20"/>
              </w:rPr>
              <w:t xml:space="preserve"> </w:t>
            </w:r>
            <w:r>
              <w:rPr>
                <w:rFonts w:eastAsia="Times New Roman" w:cs="Times New Roman"/>
                <w:spacing w:val="-1"/>
                <w:sz w:val="20"/>
                <w:szCs w:val="20"/>
              </w:rPr>
              <w:t>P</w:t>
            </w:r>
            <w:r>
              <w:rPr>
                <w:rFonts w:eastAsia="Times New Roman" w:cs="Times New Roman"/>
                <w:sz w:val="20"/>
                <w:szCs w:val="20"/>
              </w:rPr>
              <w:t>AR</w:t>
            </w:r>
            <w:r>
              <w:rPr>
                <w:rFonts w:eastAsia="Times New Roman" w:cs="Times New Roman"/>
                <w:spacing w:val="-1"/>
                <w:sz w:val="20"/>
                <w:szCs w:val="20"/>
              </w:rPr>
              <w:t>A</w:t>
            </w:r>
            <w:r>
              <w:rPr>
                <w:rFonts w:eastAsia="Times New Roman" w:cs="Times New Roman"/>
                <w:sz w:val="20"/>
                <w:szCs w:val="20"/>
              </w:rPr>
              <w:t>G</w:t>
            </w:r>
            <w:r>
              <w:rPr>
                <w:rFonts w:eastAsia="Times New Roman" w:cs="Times New Roman"/>
                <w:spacing w:val="-2"/>
                <w:sz w:val="20"/>
                <w:szCs w:val="20"/>
              </w:rPr>
              <w:t>R</w:t>
            </w:r>
            <w:r>
              <w:rPr>
                <w:rFonts w:eastAsia="Times New Roman" w:cs="Times New Roman"/>
                <w:sz w:val="20"/>
                <w:szCs w:val="20"/>
              </w:rPr>
              <w:t>A</w:t>
            </w:r>
            <w:r>
              <w:rPr>
                <w:rFonts w:eastAsia="Times New Roman" w:cs="Times New Roman"/>
                <w:spacing w:val="-1"/>
                <w:sz w:val="20"/>
                <w:szCs w:val="20"/>
              </w:rPr>
              <w:t>P</w:t>
            </w:r>
            <w:r>
              <w:rPr>
                <w:rFonts w:eastAsia="Times New Roman" w:cs="Times New Roman"/>
                <w:sz w:val="20"/>
                <w:szCs w:val="20"/>
              </w:rPr>
              <w:t>H</w:t>
            </w:r>
          </w:p>
        </w:tc>
        <w:tc>
          <w:tcPr>
            <w:tcW w:w="3010" w:type="dxa"/>
            <w:tcBorders>
              <w:top w:val="single" w:sz="7" w:space="0" w:color="000000"/>
              <w:left w:val="single" w:sz="6" w:space="0" w:color="000000"/>
              <w:bottom w:val="single" w:sz="7" w:space="0" w:color="000000"/>
              <w:right w:val="single" w:sz="6" w:space="0" w:color="000000"/>
            </w:tcBorders>
          </w:tcPr>
          <w:p w14:paraId="5E89462E" w14:textId="77777777" w:rsidR="001739BD" w:rsidRDefault="001739BD" w:rsidP="001739BD">
            <w:pPr>
              <w:spacing w:before="16" w:after="0" w:line="280" w:lineRule="exact"/>
              <w:jc w:val="center"/>
              <w:rPr>
                <w:sz w:val="28"/>
                <w:szCs w:val="28"/>
              </w:rPr>
            </w:pPr>
          </w:p>
          <w:p w14:paraId="53562AC0" w14:textId="77777777" w:rsidR="001739BD" w:rsidRDefault="001739BD" w:rsidP="001739BD">
            <w:pPr>
              <w:spacing w:after="0"/>
              <w:ind w:left="71" w:right="-20"/>
              <w:jc w:val="center"/>
              <w:rPr>
                <w:rFonts w:eastAsia="Times New Roman" w:cs="Times New Roman"/>
                <w:sz w:val="20"/>
                <w:szCs w:val="20"/>
              </w:rPr>
            </w:pPr>
            <w:r>
              <w:rPr>
                <w:rFonts w:eastAsia="Times New Roman" w:cs="Times New Roman"/>
                <w:sz w:val="20"/>
                <w:szCs w:val="20"/>
              </w:rPr>
              <w:t>TITLE</w:t>
            </w:r>
            <w:r>
              <w:rPr>
                <w:rFonts w:eastAsia="Times New Roman" w:cs="Times New Roman"/>
                <w:spacing w:val="-1"/>
                <w:sz w:val="20"/>
                <w:szCs w:val="20"/>
              </w:rPr>
              <w:t xml:space="preserve"> </w:t>
            </w:r>
            <w:r>
              <w:rPr>
                <w:rFonts w:eastAsia="Times New Roman" w:cs="Times New Roman"/>
                <w:sz w:val="20"/>
                <w:szCs w:val="20"/>
              </w:rPr>
              <w:t>OR B</w:t>
            </w:r>
            <w:r>
              <w:rPr>
                <w:rFonts w:eastAsia="Times New Roman" w:cs="Times New Roman"/>
                <w:spacing w:val="-2"/>
                <w:sz w:val="20"/>
                <w:szCs w:val="20"/>
              </w:rPr>
              <w:t>R</w:t>
            </w:r>
            <w:r>
              <w:rPr>
                <w:rFonts w:eastAsia="Times New Roman" w:cs="Times New Roman"/>
                <w:sz w:val="20"/>
                <w:szCs w:val="20"/>
              </w:rPr>
              <w:t>IEF</w:t>
            </w:r>
            <w:r>
              <w:rPr>
                <w:rFonts w:eastAsia="Times New Roman" w:cs="Times New Roman"/>
                <w:spacing w:val="-1"/>
                <w:sz w:val="20"/>
                <w:szCs w:val="20"/>
              </w:rPr>
              <w:t xml:space="preserve"> </w:t>
            </w:r>
            <w:r>
              <w:rPr>
                <w:rFonts w:eastAsia="Times New Roman" w:cs="Times New Roman"/>
                <w:sz w:val="20"/>
                <w:szCs w:val="20"/>
              </w:rPr>
              <w:t>DESC</w:t>
            </w:r>
            <w:r>
              <w:rPr>
                <w:rFonts w:eastAsia="Times New Roman" w:cs="Times New Roman"/>
                <w:spacing w:val="-2"/>
                <w:sz w:val="20"/>
                <w:szCs w:val="20"/>
              </w:rPr>
              <w:t>R</w:t>
            </w:r>
            <w:r>
              <w:rPr>
                <w:rFonts w:eastAsia="Times New Roman" w:cs="Times New Roman"/>
                <w:sz w:val="20"/>
                <w:szCs w:val="20"/>
              </w:rPr>
              <w:t>I</w:t>
            </w:r>
            <w:r>
              <w:rPr>
                <w:rFonts w:eastAsia="Times New Roman" w:cs="Times New Roman"/>
                <w:spacing w:val="-1"/>
                <w:sz w:val="20"/>
                <w:szCs w:val="20"/>
              </w:rPr>
              <w:t>P</w:t>
            </w:r>
            <w:r>
              <w:rPr>
                <w:rFonts w:eastAsia="Times New Roman" w:cs="Times New Roman"/>
                <w:sz w:val="20"/>
                <w:szCs w:val="20"/>
              </w:rPr>
              <w:t>TION</w:t>
            </w:r>
          </w:p>
        </w:tc>
        <w:tc>
          <w:tcPr>
            <w:tcW w:w="1522" w:type="dxa"/>
            <w:tcBorders>
              <w:top w:val="single" w:sz="7" w:space="0" w:color="000000"/>
              <w:left w:val="single" w:sz="6" w:space="0" w:color="000000"/>
              <w:bottom w:val="single" w:sz="7" w:space="0" w:color="000000"/>
              <w:right w:val="single" w:sz="6" w:space="0" w:color="000000"/>
            </w:tcBorders>
          </w:tcPr>
          <w:p w14:paraId="2BB2F200" w14:textId="77777777" w:rsidR="001739BD" w:rsidRDefault="001739BD" w:rsidP="001739BD">
            <w:pPr>
              <w:spacing w:before="76" w:after="0" w:line="239" w:lineRule="auto"/>
              <w:ind w:left="279" w:right="260"/>
              <w:jc w:val="center"/>
              <w:rPr>
                <w:rFonts w:eastAsia="Times New Roman" w:cs="Times New Roman"/>
                <w:sz w:val="20"/>
                <w:szCs w:val="20"/>
              </w:rPr>
            </w:pPr>
            <w:r>
              <w:rPr>
                <w:rFonts w:eastAsia="Times New Roman" w:cs="Times New Roman"/>
                <w:spacing w:val="-1"/>
                <w:sz w:val="20"/>
                <w:szCs w:val="20"/>
              </w:rPr>
              <w:t>C</w:t>
            </w:r>
            <w:r>
              <w:rPr>
                <w:rFonts w:eastAsia="Times New Roman" w:cs="Times New Roman"/>
                <w:sz w:val="20"/>
                <w:szCs w:val="20"/>
              </w:rPr>
              <w:t>H</w:t>
            </w:r>
            <w:r>
              <w:rPr>
                <w:rFonts w:eastAsia="Times New Roman" w:cs="Times New Roman"/>
                <w:spacing w:val="-1"/>
                <w:sz w:val="20"/>
                <w:szCs w:val="20"/>
              </w:rPr>
              <w:t>A</w:t>
            </w:r>
            <w:r>
              <w:rPr>
                <w:rFonts w:eastAsia="Times New Roman" w:cs="Times New Roman"/>
                <w:sz w:val="20"/>
                <w:szCs w:val="20"/>
              </w:rPr>
              <w:t>N</w:t>
            </w:r>
            <w:r>
              <w:rPr>
                <w:rFonts w:eastAsia="Times New Roman" w:cs="Times New Roman"/>
                <w:spacing w:val="-1"/>
                <w:sz w:val="20"/>
                <w:szCs w:val="20"/>
              </w:rPr>
              <w:t xml:space="preserve">GE </w:t>
            </w:r>
            <w:r>
              <w:rPr>
                <w:rFonts w:eastAsia="Times New Roman" w:cs="Times New Roman"/>
                <w:sz w:val="20"/>
                <w:szCs w:val="20"/>
              </w:rPr>
              <w:t>REQUEST NUMBER</w:t>
            </w:r>
          </w:p>
        </w:tc>
      </w:tr>
      <w:tr w:rsidR="001739BD" w14:paraId="65D9A21D" w14:textId="77777777">
        <w:trPr>
          <w:trHeight w:hRule="exact" w:val="9713"/>
        </w:trPr>
        <w:tc>
          <w:tcPr>
            <w:tcW w:w="1250" w:type="dxa"/>
            <w:tcBorders>
              <w:top w:val="single" w:sz="7" w:space="0" w:color="000000"/>
              <w:left w:val="single" w:sz="6" w:space="0" w:color="000000"/>
              <w:bottom w:val="single" w:sz="6" w:space="0" w:color="000000"/>
              <w:right w:val="single" w:sz="6" w:space="0" w:color="000000"/>
            </w:tcBorders>
          </w:tcPr>
          <w:p w14:paraId="34AF2DAD" w14:textId="77777777" w:rsidR="001739BD" w:rsidRDefault="001739BD" w:rsidP="001739BD">
            <w:pPr>
              <w:jc w:val="center"/>
            </w:pPr>
            <w:r>
              <w:t>1.0</w:t>
            </w:r>
          </w:p>
          <w:p w14:paraId="51B636AF" w14:textId="77777777" w:rsidR="009B6E08" w:rsidRDefault="009B6E08" w:rsidP="001739BD">
            <w:pPr>
              <w:jc w:val="center"/>
            </w:pPr>
          </w:p>
          <w:p w14:paraId="565CC32C" w14:textId="77777777" w:rsidR="009B6E08" w:rsidRDefault="009B6E08" w:rsidP="001739BD">
            <w:pPr>
              <w:jc w:val="center"/>
            </w:pPr>
          </w:p>
          <w:p w14:paraId="4EB9BD7D" w14:textId="3A35F306" w:rsidR="009B6E08" w:rsidRDefault="009B6E08" w:rsidP="001739BD">
            <w:pPr>
              <w:jc w:val="center"/>
            </w:pPr>
          </w:p>
        </w:tc>
        <w:tc>
          <w:tcPr>
            <w:tcW w:w="1080" w:type="dxa"/>
            <w:tcBorders>
              <w:top w:val="single" w:sz="7" w:space="0" w:color="000000"/>
              <w:left w:val="single" w:sz="6" w:space="0" w:color="000000"/>
              <w:bottom w:val="single" w:sz="6" w:space="0" w:color="000000"/>
              <w:right w:val="single" w:sz="6" w:space="0" w:color="000000"/>
            </w:tcBorders>
          </w:tcPr>
          <w:p w14:paraId="7A8D60D6" w14:textId="0BBFE382" w:rsidR="001739BD" w:rsidRDefault="00792BEC" w:rsidP="001739BD">
            <w:pPr>
              <w:jc w:val="center"/>
            </w:pPr>
            <w:r>
              <w:t>6</w:t>
            </w:r>
            <w:r w:rsidR="00D341AB">
              <w:t>/2018</w:t>
            </w:r>
          </w:p>
          <w:p w14:paraId="309BC2BA" w14:textId="77777777" w:rsidR="009B6E08" w:rsidRDefault="009B6E08" w:rsidP="001739BD">
            <w:pPr>
              <w:jc w:val="center"/>
            </w:pPr>
          </w:p>
          <w:p w14:paraId="628A2EB0" w14:textId="77777777" w:rsidR="009B6E08" w:rsidRDefault="009B6E08" w:rsidP="001739BD">
            <w:pPr>
              <w:jc w:val="center"/>
            </w:pPr>
          </w:p>
          <w:p w14:paraId="46A737F5" w14:textId="319AECEA" w:rsidR="009B6E08" w:rsidRDefault="009B6E08" w:rsidP="001739BD">
            <w:pPr>
              <w:jc w:val="center"/>
            </w:pPr>
          </w:p>
        </w:tc>
        <w:tc>
          <w:tcPr>
            <w:tcW w:w="1994" w:type="dxa"/>
            <w:tcBorders>
              <w:top w:val="single" w:sz="7" w:space="0" w:color="000000"/>
              <w:left w:val="single" w:sz="6" w:space="0" w:color="000000"/>
              <w:bottom w:val="single" w:sz="6" w:space="0" w:color="000000"/>
              <w:right w:val="single" w:sz="6" w:space="0" w:color="000000"/>
            </w:tcBorders>
          </w:tcPr>
          <w:p w14:paraId="626434C4" w14:textId="77777777" w:rsidR="001739BD" w:rsidRDefault="001739BD" w:rsidP="001739BD">
            <w:pPr>
              <w:jc w:val="center"/>
            </w:pPr>
            <w:r>
              <w:t xml:space="preserve">- </w:t>
            </w:r>
          </w:p>
          <w:p w14:paraId="36CD87E1" w14:textId="77777777" w:rsidR="00AC3AA3" w:rsidRDefault="00AC3AA3" w:rsidP="009B6E08">
            <w:pPr>
              <w:spacing w:after="0"/>
              <w:jc w:val="center"/>
            </w:pPr>
          </w:p>
          <w:p w14:paraId="181A79CA" w14:textId="45E1DAD0" w:rsidR="009B6E08" w:rsidRDefault="009B6E08" w:rsidP="001739BD">
            <w:pPr>
              <w:jc w:val="center"/>
            </w:pPr>
          </w:p>
        </w:tc>
        <w:tc>
          <w:tcPr>
            <w:tcW w:w="3010" w:type="dxa"/>
            <w:tcBorders>
              <w:top w:val="single" w:sz="7" w:space="0" w:color="000000"/>
              <w:left w:val="single" w:sz="6" w:space="0" w:color="000000"/>
              <w:bottom w:val="single" w:sz="6" w:space="0" w:color="000000"/>
              <w:right w:val="single" w:sz="6" w:space="0" w:color="000000"/>
            </w:tcBorders>
          </w:tcPr>
          <w:p w14:paraId="3949250F" w14:textId="77777777" w:rsidR="001739BD" w:rsidRDefault="001739BD" w:rsidP="001739BD">
            <w:pPr>
              <w:jc w:val="center"/>
            </w:pPr>
            <w:r>
              <w:t xml:space="preserve">Draft </w:t>
            </w:r>
          </w:p>
          <w:p w14:paraId="19C921D2" w14:textId="03FE402D" w:rsidR="009B6E08" w:rsidRDefault="009B6E08" w:rsidP="001739BD">
            <w:pPr>
              <w:jc w:val="center"/>
            </w:pPr>
          </w:p>
        </w:tc>
        <w:tc>
          <w:tcPr>
            <w:tcW w:w="1522" w:type="dxa"/>
            <w:tcBorders>
              <w:top w:val="single" w:sz="7" w:space="0" w:color="000000"/>
              <w:left w:val="single" w:sz="6" w:space="0" w:color="000000"/>
              <w:bottom w:val="single" w:sz="6" w:space="0" w:color="000000"/>
              <w:right w:val="single" w:sz="6" w:space="0" w:color="000000"/>
            </w:tcBorders>
          </w:tcPr>
          <w:p w14:paraId="542335F4" w14:textId="7E775E7B" w:rsidR="001739BD" w:rsidRDefault="001739BD" w:rsidP="001739BD">
            <w:pPr>
              <w:jc w:val="center"/>
            </w:pPr>
            <w:r>
              <w:t>-</w:t>
            </w:r>
          </w:p>
        </w:tc>
      </w:tr>
    </w:tbl>
    <w:p w14:paraId="692D0F85" w14:textId="77F31ED8" w:rsidR="007D698B" w:rsidRDefault="007D698B">
      <w:pPr>
        <w:spacing w:after="0"/>
        <w:sectPr w:rsidR="007D698B" w:rsidSect="00950C22">
          <w:footerReference w:type="even" r:id="rId16"/>
          <w:footerReference w:type="default" r:id="rId17"/>
          <w:pgSz w:w="12240" w:h="15840"/>
          <w:pgMar w:top="1320" w:right="1240" w:bottom="920" w:left="1240" w:header="738" w:footer="728" w:gutter="0"/>
          <w:cols w:space="720"/>
        </w:sectPr>
      </w:pPr>
    </w:p>
    <w:p w14:paraId="00B94B1F" w14:textId="77777777" w:rsidR="007D698B" w:rsidRDefault="007D698B">
      <w:pPr>
        <w:spacing w:before="6" w:after="0" w:line="140" w:lineRule="exact"/>
        <w:rPr>
          <w:sz w:val="14"/>
          <w:szCs w:val="14"/>
        </w:rPr>
      </w:pPr>
    </w:p>
    <w:p w14:paraId="5F8383A8" w14:textId="77777777" w:rsidR="007D698B" w:rsidRDefault="007D698B">
      <w:pPr>
        <w:spacing w:after="0" w:line="200" w:lineRule="exact"/>
        <w:rPr>
          <w:sz w:val="20"/>
          <w:szCs w:val="20"/>
        </w:rPr>
      </w:pPr>
    </w:p>
    <w:p w14:paraId="535EA1FE" w14:textId="77777777" w:rsidR="007D698B" w:rsidRDefault="007D698B">
      <w:pPr>
        <w:spacing w:after="0" w:line="200" w:lineRule="exact"/>
        <w:rPr>
          <w:sz w:val="20"/>
          <w:szCs w:val="20"/>
        </w:rPr>
      </w:pPr>
    </w:p>
    <w:p w14:paraId="70796A08" w14:textId="77777777" w:rsidR="007D698B" w:rsidRPr="00B178C8" w:rsidRDefault="0017556F">
      <w:pPr>
        <w:spacing w:before="29" w:after="0"/>
        <w:ind w:left="3448" w:right="3448"/>
        <w:jc w:val="center"/>
        <w:rPr>
          <w:rFonts w:asciiTheme="minorHAnsi" w:eastAsia="Times New Roman" w:hAnsiTheme="minorHAnsi" w:cs="Times New Roman"/>
          <w:sz w:val="24"/>
          <w:szCs w:val="24"/>
        </w:rPr>
      </w:pPr>
      <w:r w:rsidRPr="00B178C8">
        <w:rPr>
          <w:rFonts w:asciiTheme="minorHAnsi" w:eastAsia="Times New Roman" w:hAnsiTheme="minorHAnsi" w:cs="Times New Roman"/>
          <w:b/>
          <w:bCs/>
          <w:sz w:val="24"/>
          <w:szCs w:val="24"/>
        </w:rPr>
        <w:t>TABLE OF</w:t>
      </w:r>
      <w:r w:rsidRPr="00B178C8">
        <w:rPr>
          <w:rFonts w:asciiTheme="minorHAnsi" w:eastAsia="Times New Roman" w:hAnsiTheme="minorHAnsi" w:cs="Times New Roman"/>
          <w:b/>
          <w:bCs/>
          <w:spacing w:val="1"/>
          <w:sz w:val="24"/>
          <w:szCs w:val="24"/>
        </w:rPr>
        <w:t xml:space="preserve"> </w:t>
      </w:r>
      <w:r w:rsidRPr="00B178C8">
        <w:rPr>
          <w:rFonts w:asciiTheme="minorHAnsi" w:eastAsia="Times New Roman" w:hAnsiTheme="minorHAnsi" w:cs="Times New Roman"/>
          <w:b/>
          <w:bCs/>
          <w:sz w:val="24"/>
          <w:szCs w:val="24"/>
        </w:rPr>
        <w:t>CONTENTS</w:t>
      </w:r>
    </w:p>
    <w:p w14:paraId="7CE5B029" w14:textId="77777777" w:rsidR="007D698B" w:rsidRPr="00B178C8" w:rsidRDefault="0017556F">
      <w:pPr>
        <w:tabs>
          <w:tab w:val="left" w:pos="8960"/>
        </w:tabs>
        <w:spacing w:before="59" w:after="0"/>
        <w:ind w:left="61" w:right="61"/>
        <w:jc w:val="center"/>
        <w:rPr>
          <w:rFonts w:asciiTheme="minorHAnsi" w:eastAsia="Times New Roman" w:hAnsiTheme="minorHAnsi" w:cs="Times New Roman"/>
        </w:rPr>
      </w:pPr>
      <w:r w:rsidRPr="00B178C8">
        <w:rPr>
          <w:rFonts w:asciiTheme="minorHAnsi" w:eastAsia="Times New Roman" w:hAnsiTheme="minorHAnsi" w:cs="Times New Roman"/>
          <w:b/>
          <w:bCs/>
        </w:rPr>
        <w:t>Section</w:t>
      </w:r>
      <w:r w:rsidRPr="00B178C8">
        <w:rPr>
          <w:rFonts w:asciiTheme="minorHAnsi" w:eastAsia="Times New Roman" w:hAnsiTheme="minorHAnsi" w:cs="Times New Roman"/>
          <w:b/>
          <w:bCs/>
        </w:rPr>
        <w:tab/>
      </w:r>
      <w:r w:rsidRPr="00B178C8">
        <w:rPr>
          <w:rFonts w:asciiTheme="minorHAnsi" w:eastAsia="Times New Roman" w:hAnsiTheme="minorHAnsi" w:cs="Times New Roman"/>
          <w:b/>
          <w:bCs/>
          <w:w w:val="99"/>
        </w:rPr>
        <w:t>Page</w:t>
      </w:r>
    </w:p>
    <w:p w14:paraId="12A40D75" w14:textId="77777777" w:rsidR="007D698B" w:rsidRDefault="007D698B">
      <w:pPr>
        <w:spacing w:before="9" w:after="0" w:line="110" w:lineRule="exact"/>
        <w:rPr>
          <w:sz w:val="11"/>
          <w:szCs w:val="11"/>
        </w:rPr>
      </w:pPr>
    </w:p>
    <w:p w14:paraId="2F8CC2BF" w14:textId="6B0E8B33" w:rsidR="00BF6B4C" w:rsidRDefault="00B178C8">
      <w:pPr>
        <w:pStyle w:val="TOC1"/>
        <w:tabs>
          <w:tab w:val="right" w:leader="dot" w:pos="9570"/>
        </w:tabs>
        <w:rPr>
          <w:rFonts w:eastAsiaTheme="minorEastAsia"/>
          <w:b w:val="0"/>
          <w:noProof/>
          <w:sz w:val="22"/>
          <w:szCs w:val="22"/>
        </w:rPr>
      </w:pPr>
      <w:r>
        <w:rPr>
          <w:sz w:val="20"/>
          <w:szCs w:val="20"/>
        </w:rPr>
        <w:fldChar w:fldCharType="begin"/>
      </w:r>
      <w:r>
        <w:rPr>
          <w:sz w:val="20"/>
          <w:szCs w:val="20"/>
        </w:rPr>
        <w:instrText xml:space="preserve"> TOC \o "1-3" </w:instrText>
      </w:r>
      <w:r>
        <w:rPr>
          <w:sz w:val="20"/>
          <w:szCs w:val="20"/>
        </w:rPr>
        <w:fldChar w:fldCharType="separate"/>
      </w:r>
      <w:r w:rsidR="00BF6B4C">
        <w:rPr>
          <w:noProof/>
        </w:rPr>
        <w:t>SECTION</w:t>
      </w:r>
      <w:r w:rsidR="00BF6B4C" w:rsidRPr="006F157A">
        <w:rPr>
          <w:noProof/>
          <w:spacing w:val="-13"/>
        </w:rPr>
        <w:t xml:space="preserve"> </w:t>
      </w:r>
      <w:r w:rsidR="00BF6B4C">
        <w:rPr>
          <w:noProof/>
        </w:rPr>
        <w:t>1.0</w:t>
      </w:r>
      <w:r w:rsidR="00BF6B4C" w:rsidRPr="006F157A">
        <w:rPr>
          <w:noProof/>
          <w:spacing w:val="68"/>
        </w:rPr>
        <w:t xml:space="preserve"> </w:t>
      </w:r>
      <w:r w:rsidR="00BF6B4C">
        <w:rPr>
          <w:noProof/>
        </w:rPr>
        <w:t>PURPOSE OF DOCUMENT</w:t>
      </w:r>
      <w:r w:rsidR="00BF6B4C">
        <w:rPr>
          <w:noProof/>
        </w:rPr>
        <w:tab/>
      </w:r>
      <w:r w:rsidR="00BF6B4C">
        <w:rPr>
          <w:noProof/>
        </w:rPr>
        <w:fldChar w:fldCharType="begin"/>
      </w:r>
      <w:r w:rsidR="00BF6B4C">
        <w:rPr>
          <w:noProof/>
        </w:rPr>
        <w:instrText xml:space="preserve"> PAGEREF _Toc517711165 \h </w:instrText>
      </w:r>
      <w:r w:rsidR="00BF6B4C">
        <w:rPr>
          <w:noProof/>
        </w:rPr>
      </w:r>
      <w:r w:rsidR="00BF6B4C">
        <w:rPr>
          <w:noProof/>
        </w:rPr>
        <w:fldChar w:fldCharType="separate"/>
      </w:r>
      <w:r w:rsidR="00E445BB">
        <w:rPr>
          <w:noProof/>
        </w:rPr>
        <w:t>5</w:t>
      </w:r>
      <w:r w:rsidR="00BF6B4C">
        <w:rPr>
          <w:noProof/>
        </w:rPr>
        <w:fldChar w:fldCharType="end"/>
      </w:r>
    </w:p>
    <w:p w14:paraId="4617F6AC" w14:textId="7FE5874E"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2.0</w:t>
      </w:r>
      <w:r w:rsidRPr="006F157A">
        <w:rPr>
          <w:noProof/>
          <w:spacing w:val="68"/>
        </w:rPr>
        <w:t xml:space="preserve"> </w:t>
      </w:r>
      <w:r>
        <w:rPr>
          <w:noProof/>
        </w:rPr>
        <w:t>SCOPE OF PROJECT</w:t>
      </w:r>
      <w:r>
        <w:rPr>
          <w:noProof/>
        </w:rPr>
        <w:tab/>
      </w:r>
      <w:r>
        <w:rPr>
          <w:noProof/>
        </w:rPr>
        <w:fldChar w:fldCharType="begin"/>
      </w:r>
      <w:r>
        <w:rPr>
          <w:noProof/>
        </w:rPr>
        <w:instrText xml:space="preserve"> PAGEREF _Toc517711166 \h </w:instrText>
      </w:r>
      <w:r>
        <w:rPr>
          <w:noProof/>
        </w:rPr>
      </w:r>
      <w:r>
        <w:rPr>
          <w:noProof/>
        </w:rPr>
        <w:fldChar w:fldCharType="separate"/>
      </w:r>
      <w:r w:rsidR="00E445BB">
        <w:rPr>
          <w:noProof/>
        </w:rPr>
        <w:t>5</w:t>
      </w:r>
      <w:r>
        <w:rPr>
          <w:noProof/>
        </w:rPr>
        <w:fldChar w:fldCharType="end"/>
      </w:r>
    </w:p>
    <w:p w14:paraId="205F03CC" w14:textId="33442FAD" w:rsidR="00BF6B4C" w:rsidRDefault="00BF6B4C">
      <w:pPr>
        <w:pStyle w:val="TOC2"/>
        <w:tabs>
          <w:tab w:val="left" w:pos="880"/>
          <w:tab w:val="right" w:leader="dot" w:pos="9570"/>
        </w:tabs>
        <w:rPr>
          <w:rFonts w:eastAsiaTheme="minorEastAsia"/>
          <w:b w:val="0"/>
          <w:noProof/>
        </w:rPr>
      </w:pPr>
      <w:r>
        <w:rPr>
          <w:noProof/>
        </w:rPr>
        <w:t>2.1</w:t>
      </w:r>
      <w:r>
        <w:rPr>
          <w:rFonts w:eastAsiaTheme="minorEastAsia"/>
          <w:b w:val="0"/>
          <w:noProof/>
        </w:rPr>
        <w:tab/>
      </w:r>
      <w:r>
        <w:rPr>
          <w:noProof/>
        </w:rPr>
        <w:t>Project Summary</w:t>
      </w:r>
      <w:r>
        <w:rPr>
          <w:noProof/>
        </w:rPr>
        <w:tab/>
      </w:r>
      <w:r>
        <w:rPr>
          <w:noProof/>
        </w:rPr>
        <w:fldChar w:fldCharType="begin"/>
      </w:r>
      <w:r>
        <w:rPr>
          <w:noProof/>
        </w:rPr>
        <w:instrText xml:space="preserve"> PAGEREF _Toc517711167 \h </w:instrText>
      </w:r>
      <w:r>
        <w:rPr>
          <w:noProof/>
        </w:rPr>
      </w:r>
      <w:r>
        <w:rPr>
          <w:noProof/>
        </w:rPr>
        <w:fldChar w:fldCharType="separate"/>
      </w:r>
      <w:r w:rsidR="00E445BB">
        <w:rPr>
          <w:noProof/>
        </w:rPr>
        <w:t>5</w:t>
      </w:r>
      <w:r>
        <w:rPr>
          <w:noProof/>
        </w:rPr>
        <w:fldChar w:fldCharType="end"/>
      </w:r>
    </w:p>
    <w:p w14:paraId="78215E61" w14:textId="5F2845C6" w:rsidR="00BF6B4C" w:rsidRDefault="00BF6B4C">
      <w:pPr>
        <w:pStyle w:val="TOC2"/>
        <w:tabs>
          <w:tab w:val="left" w:pos="880"/>
          <w:tab w:val="right" w:leader="dot" w:pos="9570"/>
        </w:tabs>
        <w:rPr>
          <w:rFonts w:eastAsiaTheme="minorEastAsia"/>
          <w:b w:val="0"/>
          <w:noProof/>
        </w:rPr>
      </w:pPr>
      <w:r>
        <w:rPr>
          <w:noProof/>
        </w:rPr>
        <w:t>2.2</w:t>
      </w:r>
      <w:r>
        <w:rPr>
          <w:rFonts w:eastAsiaTheme="minorEastAsia"/>
          <w:b w:val="0"/>
          <w:noProof/>
        </w:rPr>
        <w:tab/>
      </w:r>
      <w:r>
        <w:rPr>
          <w:noProof/>
        </w:rPr>
        <w:t>Program Organization and Stakeholders</w:t>
      </w:r>
      <w:r>
        <w:rPr>
          <w:noProof/>
        </w:rPr>
        <w:tab/>
      </w:r>
      <w:r>
        <w:rPr>
          <w:noProof/>
        </w:rPr>
        <w:fldChar w:fldCharType="begin"/>
      </w:r>
      <w:r>
        <w:rPr>
          <w:noProof/>
        </w:rPr>
        <w:instrText xml:space="preserve"> PAGEREF _Toc517711168 \h </w:instrText>
      </w:r>
      <w:r>
        <w:rPr>
          <w:noProof/>
        </w:rPr>
      </w:r>
      <w:r>
        <w:rPr>
          <w:noProof/>
        </w:rPr>
        <w:fldChar w:fldCharType="separate"/>
      </w:r>
      <w:r w:rsidR="00E445BB">
        <w:rPr>
          <w:noProof/>
        </w:rPr>
        <w:t>5</w:t>
      </w:r>
      <w:r>
        <w:rPr>
          <w:noProof/>
        </w:rPr>
        <w:fldChar w:fldCharType="end"/>
      </w:r>
    </w:p>
    <w:p w14:paraId="332EB510" w14:textId="3AF47B2C"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3.0</w:t>
      </w:r>
      <w:r w:rsidRPr="006F157A">
        <w:rPr>
          <w:noProof/>
          <w:spacing w:val="68"/>
        </w:rPr>
        <w:t xml:space="preserve"> </w:t>
      </w:r>
      <w:r>
        <w:rPr>
          <w:noProof/>
        </w:rPr>
        <w:t>TECHNICAL PLANNING AND CONTROL</w:t>
      </w:r>
      <w:r>
        <w:rPr>
          <w:noProof/>
        </w:rPr>
        <w:tab/>
      </w:r>
      <w:r>
        <w:rPr>
          <w:noProof/>
        </w:rPr>
        <w:fldChar w:fldCharType="begin"/>
      </w:r>
      <w:r>
        <w:rPr>
          <w:noProof/>
        </w:rPr>
        <w:instrText xml:space="preserve"> PAGEREF _Toc517711169 \h </w:instrText>
      </w:r>
      <w:r>
        <w:rPr>
          <w:noProof/>
        </w:rPr>
      </w:r>
      <w:r>
        <w:rPr>
          <w:noProof/>
        </w:rPr>
        <w:fldChar w:fldCharType="separate"/>
      </w:r>
      <w:r w:rsidR="00E445BB">
        <w:rPr>
          <w:noProof/>
        </w:rPr>
        <w:t>7</w:t>
      </w:r>
      <w:r>
        <w:rPr>
          <w:noProof/>
        </w:rPr>
        <w:fldChar w:fldCharType="end"/>
      </w:r>
    </w:p>
    <w:p w14:paraId="21E4EA2D" w14:textId="605EC07D" w:rsidR="00BF6B4C" w:rsidRDefault="00BF6B4C">
      <w:pPr>
        <w:pStyle w:val="TOC2"/>
        <w:tabs>
          <w:tab w:val="left" w:pos="880"/>
          <w:tab w:val="right" w:leader="dot" w:pos="9570"/>
        </w:tabs>
        <w:rPr>
          <w:rFonts w:eastAsiaTheme="minorEastAsia"/>
          <w:b w:val="0"/>
          <w:noProof/>
        </w:rPr>
      </w:pPr>
      <w:r>
        <w:rPr>
          <w:noProof/>
        </w:rPr>
        <w:t>3.1</w:t>
      </w:r>
      <w:r>
        <w:rPr>
          <w:rFonts w:eastAsiaTheme="minorEastAsia"/>
          <w:b w:val="0"/>
          <w:noProof/>
        </w:rPr>
        <w:tab/>
      </w:r>
      <w:r>
        <w:rPr>
          <w:noProof/>
        </w:rPr>
        <w:t>Open Source Project</w:t>
      </w:r>
      <w:r>
        <w:rPr>
          <w:noProof/>
        </w:rPr>
        <w:tab/>
      </w:r>
      <w:r>
        <w:rPr>
          <w:noProof/>
        </w:rPr>
        <w:fldChar w:fldCharType="begin"/>
      </w:r>
      <w:r>
        <w:rPr>
          <w:noProof/>
        </w:rPr>
        <w:instrText xml:space="preserve"> PAGEREF _Toc517711170 \h </w:instrText>
      </w:r>
      <w:r>
        <w:rPr>
          <w:noProof/>
        </w:rPr>
      </w:r>
      <w:r>
        <w:rPr>
          <w:noProof/>
        </w:rPr>
        <w:fldChar w:fldCharType="separate"/>
      </w:r>
      <w:r w:rsidR="00E445BB">
        <w:rPr>
          <w:noProof/>
        </w:rPr>
        <w:t>7</w:t>
      </w:r>
      <w:r>
        <w:rPr>
          <w:noProof/>
        </w:rPr>
        <w:fldChar w:fldCharType="end"/>
      </w:r>
    </w:p>
    <w:p w14:paraId="65F87F23" w14:textId="06368E61"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4.0</w:t>
      </w:r>
      <w:r w:rsidRPr="006F157A">
        <w:rPr>
          <w:noProof/>
          <w:spacing w:val="68"/>
        </w:rPr>
        <w:t xml:space="preserve"> </w:t>
      </w:r>
      <w:r>
        <w:rPr>
          <w:noProof/>
        </w:rPr>
        <w:t>SYSTEMS ENGINEERING PROCESS</w:t>
      </w:r>
      <w:r>
        <w:rPr>
          <w:noProof/>
        </w:rPr>
        <w:tab/>
      </w:r>
      <w:r>
        <w:rPr>
          <w:noProof/>
        </w:rPr>
        <w:fldChar w:fldCharType="begin"/>
      </w:r>
      <w:r>
        <w:rPr>
          <w:noProof/>
        </w:rPr>
        <w:instrText xml:space="preserve"> PAGEREF _Toc517711171 \h </w:instrText>
      </w:r>
      <w:r>
        <w:rPr>
          <w:noProof/>
        </w:rPr>
      </w:r>
      <w:r>
        <w:rPr>
          <w:noProof/>
        </w:rPr>
        <w:fldChar w:fldCharType="separate"/>
      </w:r>
      <w:r w:rsidR="00E445BB">
        <w:rPr>
          <w:noProof/>
        </w:rPr>
        <w:t>8</w:t>
      </w:r>
      <w:r>
        <w:rPr>
          <w:noProof/>
        </w:rPr>
        <w:fldChar w:fldCharType="end"/>
      </w:r>
    </w:p>
    <w:p w14:paraId="093243CD" w14:textId="193EA10B" w:rsidR="00BF6B4C" w:rsidRDefault="00BF6B4C">
      <w:pPr>
        <w:pStyle w:val="TOC2"/>
        <w:tabs>
          <w:tab w:val="right" w:leader="dot" w:pos="9570"/>
        </w:tabs>
        <w:rPr>
          <w:rFonts w:eastAsiaTheme="minorEastAsia"/>
          <w:b w:val="0"/>
          <w:noProof/>
        </w:rPr>
      </w:pPr>
      <w:r w:rsidRPr="006F157A">
        <w:rPr>
          <w:noProof/>
        </w:rPr>
        <w:t>3.3 Work Breakdown Structure</w:t>
      </w:r>
      <w:r>
        <w:rPr>
          <w:noProof/>
        </w:rPr>
        <w:tab/>
      </w:r>
      <w:r>
        <w:rPr>
          <w:noProof/>
        </w:rPr>
        <w:fldChar w:fldCharType="begin"/>
      </w:r>
      <w:r>
        <w:rPr>
          <w:noProof/>
        </w:rPr>
        <w:instrText xml:space="preserve"> PAGEREF _Toc517711172 \h </w:instrText>
      </w:r>
      <w:r>
        <w:rPr>
          <w:noProof/>
        </w:rPr>
      </w:r>
      <w:r>
        <w:rPr>
          <w:noProof/>
        </w:rPr>
        <w:fldChar w:fldCharType="separate"/>
      </w:r>
      <w:r w:rsidR="00E445BB">
        <w:rPr>
          <w:noProof/>
        </w:rPr>
        <w:t>9</w:t>
      </w:r>
      <w:r>
        <w:rPr>
          <w:noProof/>
        </w:rPr>
        <w:fldChar w:fldCharType="end"/>
      </w:r>
    </w:p>
    <w:p w14:paraId="685FBA08" w14:textId="3F0D6C33" w:rsidR="00BF6B4C" w:rsidRDefault="00BF6B4C">
      <w:pPr>
        <w:pStyle w:val="TOC2"/>
        <w:tabs>
          <w:tab w:val="right" w:leader="dot" w:pos="9570"/>
        </w:tabs>
        <w:rPr>
          <w:rFonts w:eastAsiaTheme="minorEastAsia"/>
          <w:b w:val="0"/>
          <w:noProof/>
        </w:rPr>
      </w:pPr>
      <w:r w:rsidRPr="006F157A">
        <w:rPr>
          <w:noProof/>
        </w:rPr>
        <w:t>4.2 Work Description</w:t>
      </w:r>
      <w:r>
        <w:rPr>
          <w:noProof/>
        </w:rPr>
        <w:tab/>
      </w:r>
      <w:r>
        <w:rPr>
          <w:noProof/>
        </w:rPr>
        <w:fldChar w:fldCharType="begin"/>
      </w:r>
      <w:r>
        <w:rPr>
          <w:noProof/>
        </w:rPr>
        <w:instrText xml:space="preserve"> PAGEREF _Toc517711173 \h </w:instrText>
      </w:r>
      <w:r>
        <w:rPr>
          <w:noProof/>
        </w:rPr>
      </w:r>
      <w:r>
        <w:rPr>
          <w:noProof/>
        </w:rPr>
        <w:fldChar w:fldCharType="separate"/>
      </w:r>
      <w:r w:rsidR="00E445BB">
        <w:rPr>
          <w:noProof/>
        </w:rPr>
        <w:t>10</w:t>
      </w:r>
      <w:r>
        <w:rPr>
          <w:noProof/>
        </w:rPr>
        <w:fldChar w:fldCharType="end"/>
      </w:r>
    </w:p>
    <w:p w14:paraId="3B70A557" w14:textId="77841C7A" w:rsidR="00BF6B4C" w:rsidRDefault="00BF6B4C">
      <w:pPr>
        <w:pStyle w:val="TOC2"/>
        <w:tabs>
          <w:tab w:val="right" w:leader="dot" w:pos="9570"/>
        </w:tabs>
        <w:rPr>
          <w:rFonts w:eastAsiaTheme="minorEastAsia"/>
          <w:b w:val="0"/>
          <w:noProof/>
        </w:rPr>
      </w:pPr>
      <w:r w:rsidRPr="006F157A">
        <w:rPr>
          <w:noProof/>
        </w:rPr>
        <w:t>4.3 Schedule</w:t>
      </w:r>
      <w:r>
        <w:rPr>
          <w:noProof/>
        </w:rPr>
        <w:tab/>
      </w:r>
      <w:r>
        <w:rPr>
          <w:noProof/>
        </w:rPr>
        <w:fldChar w:fldCharType="begin"/>
      </w:r>
      <w:r>
        <w:rPr>
          <w:noProof/>
        </w:rPr>
        <w:instrText xml:space="preserve"> PAGEREF _Toc517711174 \h </w:instrText>
      </w:r>
      <w:r>
        <w:rPr>
          <w:noProof/>
        </w:rPr>
      </w:r>
      <w:r>
        <w:rPr>
          <w:noProof/>
        </w:rPr>
        <w:fldChar w:fldCharType="separate"/>
      </w:r>
      <w:r w:rsidR="00E445BB">
        <w:rPr>
          <w:noProof/>
        </w:rPr>
        <w:t>12</w:t>
      </w:r>
      <w:r>
        <w:rPr>
          <w:noProof/>
        </w:rPr>
        <w:fldChar w:fldCharType="end"/>
      </w:r>
    </w:p>
    <w:p w14:paraId="6B83CBAD" w14:textId="5C4C64B5" w:rsidR="00BF6B4C" w:rsidRDefault="00BF6B4C">
      <w:pPr>
        <w:pStyle w:val="TOC2"/>
        <w:tabs>
          <w:tab w:val="left" w:pos="880"/>
          <w:tab w:val="right" w:leader="dot" w:pos="9570"/>
        </w:tabs>
        <w:rPr>
          <w:rFonts w:eastAsiaTheme="minorEastAsia"/>
          <w:b w:val="0"/>
          <w:noProof/>
        </w:rPr>
      </w:pPr>
      <w:r>
        <w:rPr>
          <w:noProof/>
        </w:rPr>
        <w:t>4.4</w:t>
      </w:r>
      <w:r>
        <w:rPr>
          <w:rFonts w:eastAsiaTheme="minorEastAsia"/>
          <w:b w:val="0"/>
          <w:noProof/>
        </w:rPr>
        <w:tab/>
      </w:r>
      <w:r>
        <w:rPr>
          <w:noProof/>
        </w:rPr>
        <w:t>Configuration Management</w:t>
      </w:r>
      <w:r>
        <w:rPr>
          <w:noProof/>
        </w:rPr>
        <w:tab/>
      </w:r>
      <w:r>
        <w:rPr>
          <w:noProof/>
        </w:rPr>
        <w:fldChar w:fldCharType="begin"/>
      </w:r>
      <w:r>
        <w:rPr>
          <w:noProof/>
        </w:rPr>
        <w:instrText xml:space="preserve"> PAGEREF _Toc517711175 \h </w:instrText>
      </w:r>
      <w:r>
        <w:rPr>
          <w:noProof/>
        </w:rPr>
      </w:r>
      <w:r>
        <w:rPr>
          <w:noProof/>
        </w:rPr>
        <w:fldChar w:fldCharType="separate"/>
      </w:r>
      <w:r w:rsidR="00E445BB">
        <w:rPr>
          <w:noProof/>
        </w:rPr>
        <w:t>13</w:t>
      </w:r>
      <w:r>
        <w:rPr>
          <w:noProof/>
        </w:rPr>
        <w:fldChar w:fldCharType="end"/>
      </w:r>
    </w:p>
    <w:p w14:paraId="3A299A38" w14:textId="63A99827"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5.0</w:t>
      </w:r>
      <w:r w:rsidRPr="006F157A">
        <w:rPr>
          <w:noProof/>
          <w:spacing w:val="68"/>
        </w:rPr>
        <w:t xml:space="preserve"> </w:t>
      </w:r>
      <w:r>
        <w:rPr>
          <w:noProof/>
        </w:rPr>
        <w:t>TRANSITIONING CRITICAL TECHNOLOGIES</w:t>
      </w:r>
      <w:r>
        <w:rPr>
          <w:noProof/>
        </w:rPr>
        <w:tab/>
      </w:r>
      <w:r>
        <w:rPr>
          <w:noProof/>
        </w:rPr>
        <w:fldChar w:fldCharType="begin"/>
      </w:r>
      <w:r>
        <w:rPr>
          <w:noProof/>
        </w:rPr>
        <w:instrText xml:space="preserve"> PAGEREF _Toc517711176 \h </w:instrText>
      </w:r>
      <w:r>
        <w:rPr>
          <w:noProof/>
        </w:rPr>
      </w:r>
      <w:r>
        <w:rPr>
          <w:noProof/>
        </w:rPr>
        <w:fldChar w:fldCharType="separate"/>
      </w:r>
      <w:r w:rsidR="00E445BB">
        <w:rPr>
          <w:noProof/>
        </w:rPr>
        <w:t>15</w:t>
      </w:r>
      <w:r>
        <w:rPr>
          <w:noProof/>
        </w:rPr>
        <w:fldChar w:fldCharType="end"/>
      </w:r>
    </w:p>
    <w:p w14:paraId="690E1F3F" w14:textId="182AB7CB"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6.0</w:t>
      </w:r>
      <w:r w:rsidRPr="006F157A">
        <w:rPr>
          <w:noProof/>
          <w:spacing w:val="68"/>
        </w:rPr>
        <w:t xml:space="preserve"> </w:t>
      </w:r>
      <w:r w:rsidRPr="006F157A">
        <w:rPr>
          <w:noProof/>
          <w:w w:val="99"/>
        </w:rPr>
        <w:t>INTEGRATION OF THE SYSTEM</w:t>
      </w:r>
      <w:r>
        <w:rPr>
          <w:noProof/>
        </w:rPr>
        <w:tab/>
      </w:r>
      <w:r>
        <w:rPr>
          <w:noProof/>
        </w:rPr>
        <w:fldChar w:fldCharType="begin"/>
      </w:r>
      <w:r>
        <w:rPr>
          <w:noProof/>
        </w:rPr>
        <w:instrText xml:space="preserve"> PAGEREF _Toc517711177 \h </w:instrText>
      </w:r>
      <w:r>
        <w:rPr>
          <w:noProof/>
        </w:rPr>
      </w:r>
      <w:r>
        <w:rPr>
          <w:noProof/>
        </w:rPr>
        <w:fldChar w:fldCharType="separate"/>
      </w:r>
      <w:r w:rsidR="00E445BB">
        <w:rPr>
          <w:noProof/>
        </w:rPr>
        <w:t>15</w:t>
      </w:r>
      <w:r>
        <w:rPr>
          <w:noProof/>
        </w:rPr>
        <w:fldChar w:fldCharType="end"/>
      </w:r>
    </w:p>
    <w:p w14:paraId="5DD1A9F9" w14:textId="6D79BD4E" w:rsidR="00BF6B4C" w:rsidRDefault="00BF6B4C">
      <w:pPr>
        <w:pStyle w:val="TOC2"/>
        <w:tabs>
          <w:tab w:val="left" w:pos="880"/>
          <w:tab w:val="right" w:leader="dot" w:pos="9570"/>
        </w:tabs>
        <w:rPr>
          <w:rFonts w:eastAsiaTheme="minorEastAsia"/>
          <w:b w:val="0"/>
          <w:noProof/>
        </w:rPr>
      </w:pPr>
      <w:r>
        <w:rPr>
          <w:noProof/>
        </w:rPr>
        <w:t>6.1</w:t>
      </w:r>
      <w:r>
        <w:rPr>
          <w:rFonts w:eastAsiaTheme="minorEastAsia"/>
          <w:b w:val="0"/>
          <w:noProof/>
        </w:rPr>
        <w:tab/>
      </w:r>
      <w:r>
        <w:rPr>
          <w:noProof/>
        </w:rPr>
        <w:t>Integration</w:t>
      </w:r>
      <w:r>
        <w:rPr>
          <w:noProof/>
        </w:rPr>
        <w:tab/>
      </w:r>
      <w:r>
        <w:rPr>
          <w:noProof/>
        </w:rPr>
        <w:fldChar w:fldCharType="begin"/>
      </w:r>
      <w:r>
        <w:rPr>
          <w:noProof/>
        </w:rPr>
        <w:instrText xml:space="preserve"> PAGEREF _Toc517711178 \h </w:instrText>
      </w:r>
      <w:r>
        <w:rPr>
          <w:noProof/>
        </w:rPr>
      </w:r>
      <w:r>
        <w:rPr>
          <w:noProof/>
        </w:rPr>
        <w:fldChar w:fldCharType="separate"/>
      </w:r>
      <w:r w:rsidR="00E445BB">
        <w:rPr>
          <w:noProof/>
        </w:rPr>
        <w:t>15</w:t>
      </w:r>
      <w:r>
        <w:rPr>
          <w:noProof/>
        </w:rPr>
        <w:fldChar w:fldCharType="end"/>
      </w:r>
    </w:p>
    <w:p w14:paraId="4F72997C" w14:textId="743E218D" w:rsidR="00BF6B4C" w:rsidRDefault="00BF6B4C">
      <w:pPr>
        <w:pStyle w:val="TOC2"/>
        <w:tabs>
          <w:tab w:val="left" w:pos="880"/>
          <w:tab w:val="right" w:leader="dot" w:pos="9570"/>
        </w:tabs>
        <w:rPr>
          <w:rFonts w:eastAsiaTheme="minorEastAsia"/>
          <w:b w:val="0"/>
          <w:noProof/>
        </w:rPr>
      </w:pPr>
      <w:r>
        <w:rPr>
          <w:noProof/>
        </w:rPr>
        <w:t>6.2</w:t>
      </w:r>
      <w:r>
        <w:rPr>
          <w:rFonts w:eastAsiaTheme="minorEastAsia"/>
          <w:b w:val="0"/>
          <w:noProof/>
        </w:rPr>
        <w:tab/>
      </w:r>
      <w:r>
        <w:rPr>
          <w:noProof/>
        </w:rPr>
        <w:t>Field Test and Demonstration</w:t>
      </w:r>
      <w:r>
        <w:rPr>
          <w:noProof/>
        </w:rPr>
        <w:tab/>
      </w:r>
      <w:r>
        <w:rPr>
          <w:noProof/>
        </w:rPr>
        <w:fldChar w:fldCharType="begin"/>
      </w:r>
      <w:r>
        <w:rPr>
          <w:noProof/>
        </w:rPr>
        <w:instrText xml:space="preserve"> PAGEREF _Toc517711179 \h </w:instrText>
      </w:r>
      <w:r>
        <w:rPr>
          <w:noProof/>
        </w:rPr>
      </w:r>
      <w:r>
        <w:rPr>
          <w:noProof/>
        </w:rPr>
        <w:fldChar w:fldCharType="separate"/>
      </w:r>
      <w:r w:rsidR="00E445BB">
        <w:rPr>
          <w:noProof/>
        </w:rPr>
        <w:t>16</w:t>
      </w:r>
      <w:r>
        <w:rPr>
          <w:noProof/>
        </w:rPr>
        <w:fldChar w:fldCharType="end"/>
      </w:r>
    </w:p>
    <w:p w14:paraId="7A7716B1" w14:textId="47D36143" w:rsidR="00BF6B4C" w:rsidRDefault="00BF6B4C">
      <w:pPr>
        <w:pStyle w:val="TOC2"/>
        <w:tabs>
          <w:tab w:val="left" w:pos="1100"/>
          <w:tab w:val="right" w:leader="dot" w:pos="9570"/>
        </w:tabs>
        <w:rPr>
          <w:rFonts w:eastAsiaTheme="minorEastAsia"/>
          <w:b w:val="0"/>
          <w:noProof/>
        </w:rPr>
      </w:pPr>
      <w:r>
        <w:rPr>
          <w:noProof/>
        </w:rPr>
        <w:t>6.2.1</w:t>
      </w:r>
      <w:r>
        <w:rPr>
          <w:rFonts w:eastAsiaTheme="minorEastAsia"/>
          <w:b w:val="0"/>
          <w:noProof/>
        </w:rPr>
        <w:tab/>
      </w:r>
      <w:r>
        <w:rPr>
          <w:noProof/>
        </w:rPr>
        <w:t>Testing Enhancements from Task 3</w:t>
      </w:r>
      <w:r>
        <w:rPr>
          <w:noProof/>
        </w:rPr>
        <w:tab/>
      </w:r>
      <w:r>
        <w:rPr>
          <w:noProof/>
        </w:rPr>
        <w:fldChar w:fldCharType="begin"/>
      </w:r>
      <w:r>
        <w:rPr>
          <w:noProof/>
        </w:rPr>
        <w:instrText xml:space="preserve"> PAGEREF _Toc517711180 \h </w:instrText>
      </w:r>
      <w:r>
        <w:rPr>
          <w:noProof/>
        </w:rPr>
      </w:r>
      <w:r>
        <w:rPr>
          <w:noProof/>
        </w:rPr>
        <w:fldChar w:fldCharType="separate"/>
      </w:r>
      <w:r w:rsidR="00E445BB">
        <w:rPr>
          <w:noProof/>
        </w:rPr>
        <w:t>16</w:t>
      </w:r>
      <w:r>
        <w:rPr>
          <w:noProof/>
        </w:rPr>
        <w:fldChar w:fldCharType="end"/>
      </w:r>
    </w:p>
    <w:p w14:paraId="45AE6CAD" w14:textId="292A2665" w:rsidR="00BF6B4C" w:rsidRDefault="00BF6B4C">
      <w:pPr>
        <w:pStyle w:val="TOC2"/>
        <w:tabs>
          <w:tab w:val="left" w:pos="1100"/>
          <w:tab w:val="right" w:leader="dot" w:pos="9570"/>
        </w:tabs>
        <w:rPr>
          <w:rFonts w:eastAsiaTheme="minorEastAsia"/>
          <w:b w:val="0"/>
          <w:noProof/>
        </w:rPr>
      </w:pPr>
      <w:r>
        <w:rPr>
          <w:noProof/>
        </w:rPr>
        <w:t>6.2.2</w:t>
      </w:r>
      <w:r>
        <w:rPr>
          <w:rFonts w:eastAsiaTheme="minorEastAsia"/>
          <w:b w:val="0"/>
          <w:noProof/>
        </w:rPr>
        <w:tab/>
      </w:r>
      <w:r>
        <w:rPr>
          <w:noProof/>
        </w:rPr>
        <w:t>Testing Updates to System Performance Measures</w:t>
      </w:r>
      <w:r>
        <w:rPr>
          <w:noProof/>
        </w:rPr>
        <w:tab/>
      </w:r>
      <w:r>
        <w:rPr>
          <w:noProof/>
        </w:rPr>
        <w:fldChar w:fldCharType="begin"/>
      </w:r>
      <w:r>
        <w:rPr>
          <w:noProof/>
        </w:rPr>
        <w:instrText xml:space="preserve"> PAGEREF _Toc517711181 \h </w:instrText>
      </w:r>
      <w:r>
        <w:rPr>
          <w:noProof/>
        </w:rPr>
      </w:r>
      <w:r>
        <w:rPr>
          <w:noProof/>
        </w:rPr>
        <w:fldChar w:fldCharType="separate"/>
      </w:r>
      <w:r w:rsidR="00E445BB">
        <w:rPr>
          <w:noProof/>
        </w:rPr>
        <w:t>16</w:t>
      </w:r>
      <w:r>
        <w:rPr>
          <w:noProof/>
        </w:rPr>
        <w:fldChar w:fldCharType="end"/>
      </w:r>
    </w:p>
    <w:p w14:paraId="4F8C03BC" w14:textId="6494C3B1" w:rsidR="00BF6B4C" w:rsidRDefault="00BF6B4C">
      <w:pPr>
        <w:pStyle w:val="TOC2"/>
        <w:tabs>
          <w:tab w:val="left" w:pos="880"/>
          <w:tab w:val="right" w:leader="dot" w:pos="9570"/>
        </w:tabs>
        <w:rPr>
          <w:rFonts w:eastAsiaTheme="minorEastAsia"/>
          <w:b w:val="0"/>
          <w:noProof/>
        </w:rPr>
      </w:pPr>
      <w:r>
        <w:rPr>
          <w:noProof/>
        </w:rPr>
        <w:t>6.3</w:t>
      </w:r>
      <w:r>
        <w:rPr>
          <w:rFonts w:eastAsiaTheme="minorEastAsia"/>
          <w:b w:val="0"/>
          <w:noProof/>
        </w:rPr>
        <w:tab/>
      </w:r>
      <w:r>
        <w:rPr>
          <w:noProof/>
        </w:rPr>
        <w:t>Deployment of the System</w:t>
      </w:r>
      <w:r>
        <w:rPr>
          <w:noProof/>
        </w:rPr>
        <w:tab/>
      </w:r>
      <w:r>
        <w:rPr>
          <w:noProof/>
        </w:rPr>
        <w:fldChar w:fldCharType="begin"/>
      </w:r>
      <w:r>
        <w:rPr>
          <w:noProof/>
        </w:rPr>
        <w:instrText xml:space="preserve"> PAGEREF _Toc517711182 \h </w:instrText>
      </w:r>
      <w:r>
        <w:rPr>
          <w:noProof/>
        </w:rPr>
      </w:r>
      <w:r>
        <w:rPr>
          <w:noProof/>
        </w:rPr>
        <w:fldChar w:fldCharType="separate"/>
      </w:r>
      <w:r w:rsidR="00E445BB">
        <w:rPr>
          <w:noProof/>
        </w:rPr>
        <w:t>16</w:t>
      </w:r>
      <w:r>
        <w:rPr>
          <w:noProof/>
        </w:rPr>
        <w:fldChar w:fldCharType="end"/>
      </w:r>
    </w:p>
    <w:p w14:paraId="497829CC" w14:textId="1B1F0959" w:rsidR="00BF6B4C" w:rsidRDefault="00BF6B4C">
      <w:pPr>
        <w:pStyle w:val="TOC2"/>
        <w:tabs>
          <w:tab w:val="left" w:pos="880"/>
          <w:tab w:val="right" w:leader="dot" w:pos="9570"/>
        </w:tabs>
        <w:rPr>
          <w:rFonts w:eastAsiaTheme="minorEastAsia"/>
          <w:b w:val="0"/>
          <w:noProof/>
        </w:rPr>
      </w:pPr>
      <w:r>
        <w:rPr>
          <w:noProof/>
        </w:rPr>
        <w:t>6.4</w:t>
      </w:r>
      <w:r>
        <w:rPr>
          <w:rFonts w:eastAsiaTheme="minorEastAsia"/>
          <w:b w:val="0"/>
          <w:noProof/>
        </w:rPr>
        <w:tab/>
      </w:r>
      <w:r>
        <w:rPr>
          <w:noProof/>
        </w:rPr>
        <w:t>Training and Support</w:t>
      </w:r>
      <w:r>
        <w:rPr>
          <w:noProof/>
        </w:rPr>
        <w:tab/>
      </w:r>
      <w:r>
        <w:rPr>
          <w:noProof/>
        </w:rPr>
        <w:fldChar w:fldCharType="begin"/>
      </w:r>
      <w:r>
        <w:rPr>
          <w:noProof/>
        </w:rPr>
        <w:instrText xml:space="preserve"> PAGEREF _Toc517711183 \h </w:instrText>
      </w:r>
      <w:r>
        <w:rPr>
          <w:noProof/>
        </w:rPr>
      </w:r>
      <w:r>
        <w:rPr>
          <w:noProof/>
        </w:rPr>
        <w:fldChar w:fldCharType="separate"/>
      </w:r>
      <w:r w:rsidR="00E445BB">
        <w:rPr>
          <w:noProof/>
        </w:rPr>
        <w:t>17</w:t>
      </w:r>
      <w:r>
        <w:rPr>
          <w:noProof/>
        </w:rPr>
        <w:fldChar w:fldCharType="end"/>
      </w:r>
    </w:p>
    <w:p w14:paraId="21E86388" w14:textId="3D02CC7C" w:rsidR="00BF6B4C" w:rsidRDefault="00BF6B4C">
      <w:pPr>
        <w:pStyle w:val="TOC1"/>
        <w:tabs>
          <w:tab w:val="right" w:leader="dot" w:pos="9570"/>
        </w:tabs>
        <w:rPr>
          <w:rFonts w:eastAsiaTheme="minorEastAsia"/>
          <w:b w:val="0"/>
          <w:noProof/>
          <w:sz w:val="22"/>
          <w:szCs w:val="22"/>
        </w:rPr>
      </w:pPr>
      <w:r>
        <w:rPr>
          <w:noProof/>
        </w:rPr>
        <w:t>SECTION</w:t>
      </w:r>
      <w:r w:rsidRPr="006F157A">
        <w:rPr>
          <w:noProof/>
          <w:spacing w:val="-13"/>
        </w:rPr>
        <w:t xml:space="preserve"> </w:t>
      </w:r>
      <w:r>
        <w:rPr>
          <w:noProof/>
        </w:rPr>
        <w:t>7.0</w:t>
      </w:r>
      <w:r w:rsidRPr="006F157A">
        <w:rPr>
          <w:noProof/>
          <w:spacing w:val="68"/>
        </w:rPr>
        <w:t xml:space="preserve"> </w:t>
      </w:r>
      <w:r w:rsidRPr="006F157A">
        <w:rPr>
          <w:noProof/>
          <w:w w:val="99"/>
        </w:rPr>
        <w:t>APPLICABLE DOCUMENTS</w:t>
      </w:r>
      <w:r>
        <w:rPr>
          <w:noProof/>
        </w:rPr>
        <w:tab/>
      </w:r>
      <w:r>
        <w:rPr>
          <w:noProof/>
        </w:rPr>
        <w:fldChar w:fldCharType="begin"/>
      </w:r>
      <w:r>
        <w:rPr>
          <w:noProof/>
        </w:rPr>
        <w:instrText xml:space="preserve"> PAGEREF _Toc517711184 \h </w:instrText>
      </w:r>
      <w:r>
        <w:rPr>
          <w:noProof/>
        </w:rPr>
      </w:r>
      <w:r>
        <w:rPr>
          <w:noProof/>
        </w:rPr>
        <w:fldChar w:fldCharType="separate"/>
      </w:r>
      <w:r w:rsidR="00E445BB">
        <w:rPr>
          <w:noProof/>
        </w:rPr>
        <w:t>17</w:t>
      </w:r>
      <w:r>
        <w:rPr>
          <w:noProof/>
        </w:rPr>
        <w:fldChar w:fldCharType="end"/>
      </w:r>
    </w:p>
    <w:p w14:paraId="6BC42055" w14:textId="6522EBD8" w:rsidR="00B178C8" w:rsidRDefault="00B178C8" w:rsidP="001C3EC9">
      <w:pPr>
        <w:spacing w:before="15" w:after="0" w:line="200" w:lineRule="exact"/>
        <w:rPr>
          <w:sz w:val="20"/>
          <w:szCs w:val="20"/>
        </w:rPr>
      </w:pPr>
      <w:r>
        <w:rPr>
          <w:sz w:val="20"/>
          <w:szCs w:val="20"/>
        </w:rPr>
        <w:fldChar w:fldCharType="end"/>
      </w:r>
    </w:p>
    <w:p w14:paraId="7DDD34B3" w14:textId="77777777" w:rsidR="00D317F4" w:rsidRDefault="00D317F4" w:rsidP="001C3EC9">
      <w:pPr>
        <w:spacing w:before="15" w:after="0" w:line="200" w:lineRule="exact"/>
        <w:rPr>
          <w:sz w:val="20"/>
          <w:szCs w:val="20"/>
        </w:rPr>
        <w:sectPr w:rsidR="00D317F4">
          <w:pgSz w:w="12240" w:h="15840"/>
          <w:pgMar w:top="1320" w:right="1320" w:bottom="920" w:left="1340" w:header="738" w:footer="728" w:gutter="0"/>
          <w:cols w:space="720"/>
        </w:sectPr>
      </w:pPr>
    </w:p>
    <w:p w14:paraId="3AC482BF" w14:textId="41FF6547" w:rsidR="001C3EC9" w:rsidRPr="001C3EC9" w:rsidRDefault="001C3EC9" w:rsidP="001C3EC9">
      <w:pPr>
        <w:spacing w:before="15" w:after="0" w:line="200" w:lineRule="exact"/>
        <w:rPr>
          <w:sz w:val="20"/>
          <w:szCs w:val="20"/>
        </w:rPr>
      </w:pPr>
    </w:p>
    <w:p w14:paraId="09DE1926" w14:textId="77777777" w:rsidR="007D698B" w:rsidRPr="00B178C8" w:rsidRDefault="0017556F">
      <w:pPr>
        <w:spacing w:after="0"/>
        <w:ind w:left="3709" w:right="3709"/>
        <w:jc w:val="center"/>
        <w:rPr>
          <w:rFonts w:asciiTheme="minorHAnsi" w:eastAsia="Times New Roman" w:hAnsiTheme="minorHAnsi" w:cs="Times New Roman"/>
          <w:sz w:val="24"/>
          <w:szCs w:val="24"/>
        </w:rPr>
      </w:pPr>
      <w:r w:rsidRPr="00B178C8">
        <w:rPr>
          <w:rFonts w:asciiTheme="minorHAnsi" w:eastAsia="Times New Roman" w:hAnsiTheme="minorHAnsi" w:cs="Times New Roman"/>
          <w:b/>
          <w:bCs/>
          <w:sz w:val="24"/>
          <w:szCs w:val="24"/>
        </w:rPr>
        <w:t xml:space="preserve">LIST OF </w:t>
      </w:r>
      <w:r w:rsidRPr="00B178C8">
        <w:rPr>
          <w:rFonts w:asciiTheme="minorHAnsi" w:eastAsia="Times New Roman" w:hAnsiTheme="minorHAnsi" w:cs="Times New Roman"/>
          <w:b/>
          <w:bCs/>
          <w:spacing w:val="1"/>
          <w:sz w:val="24"/>
          <w:szCs w:val="24"/>
        </w:rPr>
        <w:t>F</w:t>
      </w:r>
      <w:r w:rsidRPr="00B178C8">
        <w:rPr>
          <w:rFonts w:asciiTheme="minorHAnsi" w:eastAsia="Times New Roman" w:hAnsiTheme="minorHAnsi" w:cs="Times New Roman"/>
          <w:b/>
          <w:bCs/>
          <w:sz w:val="24"/>
          <w:szCs w:val="24"/>
        </w:rPr>
        <w:t>IGURES</w:t>
      </w:r>
    </w:p>
    <w:p w14:paraId="28778DE0" w14:textId="77777777" w:rsidR="007D698B" w:rsidRPr="00B178C8" w:rsidRDefault="0017556F">
      <w:pPr>
        <w:tabs>
          <w:tab w:val="left" w:pos="8960"/>
        </w:tabs>
        <w:spacing w:before="59" w:after="0"/>
        <w:ind w:left="64" w:right="63"/>
        <w:jc w:val="center"/>
        <w:rPr>
          <w:rFonts w:asciiTheme="minorHAnsi" w:eastAsia="Times New Roman" w:hAnsiTheme="minorHAnsi" w:cs="Times New Roman"/>
        </w:rPr>
      </w:pPr>
      <w:r w:rsidRPr="00B178C8">
        <w:rPr>
          <w:rFonts w:asciiTheme="minorHAnsi" w:eastAsia="Times New Roman" w:hAnsiTheme="minorHAnsi" w:cs="Times New Roman"/>
          <w:b/>
          <w:bCs/>
        </w:rPr>
        <w:t>Figure</w:t>
      </w:r>
      <w:r w:rsidRPr="00B178C8">
        <w:rPr>
          <w:rFonts w:asciiTheme="minorHAnsi" w:eastAsia="Times New Roman" w:hAnsiTheme="minorHAnsi" w:cs="Times New Roman"/>
          <w:b/>
          <w:bCs/>
        </w:rPr>
        <w:tab/>
      </w:r>
      <w:r w:rsidRPr="00B178C8">
        <w:rPr>
          <w:rFonts w:asciiTheme="minorHAnsi" w:eastAsia="Times New Roman" w:hAnsiTheme="minorHAnsi" w:cs="Times New Roman"/>
          <w:b/>
          <w:bCs/>
          <w:w w:val="99"/>
        </w:rPr>
        <w:t>Page</w:t>
      </w:r>
    </w:p>
    <w:p w14:paraId="0D8A9C03" w14:textId="77777777" w:rsidR="007D698B" w:rsidRDefault="007D698B">
      <w:pPr>
        <w:spacing w:before="9" w:after="0" w:line="110" w:lineRule="exact"/>
        <w:rPr>
          <w:rFonts w:asciiTheme="minorHAnsi" w:hAnsiTheme="minorHAnsi"/>
          <w:sz w:val="11"/>
          <w:szCs w:val="11"/>
        </w:rPr>
      </w:pPr>
    </w:p>
    <w:p w14:paraId="46C41ACA" w14:textId="16A61D54" w:rsidR="00B12882" w:rsidRDefault="00B178C8">
      <w:pPr>
        <w:pStyle w:val="TableofFigures"/>
        <w:tabs>
          <w:tab w:val="right" w:leader="dot" w:pos="9570"/>
        </w:tabs>
        <w:rPr>
          <w:rFonts w:eastAsiaTheme="minorEastAsia"/>
          <w:caps w:val="0"/>
          <w:noProof/>
          <w:sz w:val="22"/>
          <w:szCs w:val="22"/>
        </w:rPr>
      </w:pPr>
      <w:r>
        <w:rPr>
          <w:sz w:val="11"/>
          <w:szCs w:val="11"/>
        </w:rPr>
        <w:fldChar w:fldCharType="begin"/>
      </w:r>
      <w:r>
        <w:rPr>
          <w:sz w:val="11"/>
          <w:szCs w:val="11"/>
        </w:rPr>
        <w:instrText xml:space="preserve"> TOC \c "Figure" </w:instrText>
      </w:r>
      <w:r>
        <w:rPr>
          <w:sz w:val="11"/>
          <w:szCs w:val="11"/>
        </w:rPr>
        <w:fldChar w:fldCharType="separate"/>
      </w:r>
      <w:r w:rsidR="00B12882">
        <w:rPr>
          <w:noProof/>
        </w:rPr>
        <w:t>Figure 1 Systems Engineering Management Planning on the Systems Engineering Life Cycle Line</w:t>
      </w:r>
      <w:r w:rsidR="00B12882">
        <w:rPr>
          <w:noProof/>
        </w:rPr>
        <w:tab/>
      </w:r>
      <w:r w:rsidR="00B12882">
        <w:rPr>
          <w:noProof/>
        </w:rPr>
        <w:fldChar w:fldCharType="begin"/>
      </w:r>
      <w:r w:rsidR="00B12882">
        <w:rPr>
          <w:noProof/>
        </w:rPr>
        <w:instrText xml:space="preserve"> PAGEREF _Toc517711185 \h </w:instrText>
      </w:r>
      <w:r w:rsidR="00B12882">
        <w:rPr>
          <w:noProof/>
        </w:rPr>
      </w:r>
      <w:r w:rsidR="00B12882">
        <w:rPr>
          <w:noProof/>
        </w:rPr>
        <w:fldChar w:fldCharType="separate"/>
      </w:r>
      <w:r w:rsidR="00E445BB">
        <w:rPr>
          <w:noProof/>
        </w:rPr>
        <w:t>9</w:t>
      </w:r>
      <w:r w:rsidR="00B12882">
        <w:rPr>
          <w:noProof/>
        </w:rPr>
        <w:fldChar w:fldCharType="end"/>
      </w:r>
    </w:p>
    <w:p w14:paraId="6C449F88" w14:textId="45D44301" w:rsidR="00B12882" w:rsidRDefault="00B12882">
      <w:pPr>
        <w:pStyle w:val="TableofFigures"/>
        <w:tabs>
          <w:tab w:val="right" w:leader="dot" w:pos="9570"/>
        </w:tabs>
        <w:rPr>
          <w:rFonts w:eastAsiaTheme="minorEastAsia"/>
          <w:caps w:val="0"/>
          <w:noProof/>
          <w:sz w:val="22"/>
          <w:szCs w:val="22"/>
        </w:rPr>
      </w:pPr>
      <w:r>
        <w:rPr>
          <w:noProof/>
        </w:rPr>
        <w:t>Figure 2 Phase III Project Schedule</w:t>
      </w:r>
      <w:r>
        <w:rPr>
          <w:noProof/>
        </w:rPr>
        <w:tab/>
      </w:r>
      <w:r>
        <w:rPr>
          <w:noProof/>
        </w:rPr>
        <w:fldChar w:fldCharType="begin"/>
      </w:r>
      <w:r>
        <w:rPr>
          <w:noProof/>
        </w:rPr>
        <w:instrText xml:space="preserve"> PAGEREF _Toc517711186 \h </w:instrText>
      </w:r>
      <w:r>
        <w:rPr>
          <w:noProof/>
        </w:rPr>
      </w:r>
      <w:r>
        <w:rPr>
          <w:noProof/>
        </w:rPr>
        <w:fldChar w:fldCharType="separate"/>
      </w:r>
      <w:r w:rsidR="00E445BB">
        <w:rPr>
          <w:noProof/>
        </w:rPr>
        <w:t>13</w:t>
      </w:r>
      <w:r>
        <w:rPr>
          <w:noProof/>
        </w:rPr>
        <w:fldChar w:fldCharType="end"/>
      </w:r>
    </w:p>
    <w:p w14:paraId="694237CE" w14:textId="4609B8A9" w:rsidR="00B178C8" w:rsidRPr="00B178C8" w:rsidRDefault="00B178C8">
      <w:pPr>
        <w:spacing w:before="9" w:after="0" w:line="110" w:lineRule="exact"/>
        <w:rPr>
          <w:rFonts w:asciiTheme="minorHAnsi" w:hAnsiTheme="minorHAnsi"/>
          <w:sz w:val="11"/>
          <w:szCs w:val="11"/>
        </w:rPr>
      </w:pPr>
      <w:r>
        <w:rPr>
          <w:rFonts w:asciiTheme="minorHAnsi" w:hAnsiTheme="minorHAnsi"/>
          <w:sz w:val="11"/>
          <w:szCs w:val="11"/>
        </w:rPr>
        <w:fldChar w:fldCharType="end"/>
      </w:r>
    </w:p>
    <w:p w14:paraId="61D7A56D" w14:textId="77777777" w:rsidR="007D698B" w:rsidRPr="00B178C8" w:rsidRDefault="0017556F">
      <w:pPr>
        <w:spacing w:before="29" w:after="0"/>
        <w:ind w:left="3769" w:right="3769"/>
        <w:jc w:val="center"/>
        <w:rPr>
          <w:rFonts w:asciiTheme="minorHAnsi" w:eastAsia="Times New Roman" w:hAnsiTheme="minorHAnsi" w:cs="Times New Roman"/>
          <w:sz w:val="24"/>
          <w:szCs w:val="24"/>
        </w:rPr>
      </w:pPr>
      <w:r w:rsidRPr="00B178C8">
        <w:rPr>
          <w:rFonts w:asciiTheme="minorHAnsi" w:eastAsia="Times New Roman" w:hAnsiTheme="minorHAnsi" w:cs="Times New Roman"/>
          <w:b/>
          <w:bCs/>
          <w:sz w:val="24"/>
          <w:szCs w:val="24"/>
        </w:rPr>
        <w:t>LIST OF TABLES</w:t>
      </w:r>
    </w:p>
    <w:p w14:paraId="28F22C6D" w14:textId="77777777" w:rsidR="007D698B" w:rsidRPr="00B178C8" w:rsidRDefault="0017556F">
      <w:pPr>
        <w:tabs>
          <w:tab w:val="left" w:pos="8960"/>
        </w:tabs>
        <w:spacing w:before="59" w:after="0"/>
        <w:ind w:left="64" w:right="63"/>
        <w:jc w:val="center"/>
        <w:rPr>
          <w:rFonts w:asciiTheme="minorHAnsi" w:eastAsia="Times New Roman" w:hAnsiTheme="minorHAnsi" w:cs="Times New Roman"/>
        </w:rPr>
      </w:pPr>
      <w:r w:rsidRPr="00B178C8">
        <w:rPr>
          <w:rFonts w:asciiTheme="minorHAnsi" w:eastAsia="Times New Roman" w:hAnsiTheme="minorHAnsi" w:cs="Times New Roman"/>
          <w:b/>
          <w:bCs/>
        </w:rPr>
        <w:t>Table</w:t>
      </w:r>
      <w:r w:rsidRPr="00B178C8">
        <w:rPr>
          <w:rFonts w:asciiTheme="minorHAnsi" w:eastAsia="Times New Roman" w:hAnsiTheme="minorHAnsi" w:cs="Times New Roman"/>
          <w:b/>
          <w:bCs/>
        </w:rPr>
        <w:tab/>
      </w:r>
      <w:r w:rsidRPr="00B178C8">
        <w:rPr>
          <w:rFonts w:asciiTheme="minorHAnsi" w:eastAsia="Times New Roman" w:hAnsiTheme="minorHAnsi" w:cs="Times New Roman"/>
          <w:b/>
          <w:bCs/>
          <w:w w:val="99"/>
        </w:rPr>
        <w:t>Page</w:t>
      </w:r>
    </w:p>
    <w:p w14:paraId="6D9F25AA" w14:textId="77777777" w:rsidR="007D698B" w:rsidRDefault="007D698B">
      <w:pPr>
        <w:spacing w:before="9" w:after="0" w:line="110" w:lineRule="exact"/>
        <w:rPr>
          <w:sz w:val="11"/>
          <w:szCs w:val="11"/>
        </w:rPr>
      </w:pPr>
    </w:p>
    <w:p w14:paraId="4FA4C258" w14:textId="642F2913" w:rsidR="00B12882" w:rsidRDefault="00B178C8">
      <w:pPr>
        <w:pStyle w:val="TableofFigures"/>
        <w:tabs>
          <w:tab w:val="right" w:leader="dot" w:pos="9570"/>
        </w:tabs>
        <w:rPr>
          <w:rFonts w:eastAsiaTheme="minorEastAsia"/>
          <w:caps w:val="0"/>
          <w:noProof/>
          <w:sz w:val="22"/>
          <w:szCs w:val="22"/>
        </w:rPr>
      </w:pPr>
      <w:r>
        <w:rPr>
          <w:rFonts w:eastAsia="Times New Roman" w:cs="Times New Roman"/>
        </w:rPr>
        <w:fldChar w:fldCharType="begin"/>
      </w:r>
      <w:r>
        <w:rPr>
          <w:rFonts w:eastAsia="Times New Roman" w:cs="Times New Roman"/>
        </w:rPr>
        <w:instrText xml:space="preserve"> TOC \c "Table" </w:instrText>
      </w:r>
      <w:r>
        <w:rPr>
          <w:rFonts w:eastAsia="Times New Roman" w:cs="Times New Roman"/>
        </w:rPr>
        <w:fldChar w:fldCharType="separate"/>
      </w:r>
      <w:r w:rsidR="00B12882">
        <w:rPr>
          <w:noProof/>
        </w:rPr>
        <w:t>Table 1 Program Roles and Responsibilities</w:t>
      </w:r>
      <w:r w:rsidR="00B12882">
        <w:rPr>
          <w:noProof/>
        </w:rPr>
        <w:tab/>
      </w:r>
      <w:r w:rsidR="00B12882">
        <w:rPr>
          <w:noProof/>
        </w:rPr>
        <w:fldChar w:fldCharType="begin"/>
      </w:r>
      <w:r w:rsidR="00B12882">
        <w:rPr>
          <w:noProof/>
        </w:rPr>
        <w:instrText xml:space="preserve"> PAGEREF _Toc517711187 \h </w:instrText>
      </w:r>
      <w:r w:rsidR="00B12882">
        <w:rPr>
          <w:noProof/>
        </w:rPr>
      </w:r>
      <w:r w:rsidR="00B12882">
        <w:rPr>
          <w:noProof/>
        </w:rPr>
        <w:fldChar w:fldCharType="separate"/>
      </w:r>
      <w:r w:rsidR="00E445BB">
        <w:rPr>
          <w:noProof/>
        </w:rPr>
        <w:t>6</w:t>
      </w:r>
      <w:r w:rsidR="00B12882">
        <w:rPr>
          <w:noProof/>
        </w:rPr>
        <w:fldChar w:fldCharType="end"/>
      </w:r>
    </w:p>
    <w:p w14:paraId="7EC08D78" w14:textId="5B1B6611" w:rsidR="00B12882" w:rsidRDefault="00B12882">
      <w:pPr>
        <w:pStyle w:val="TableofFigures"/>
        <w:tabs>
          <w:tab w:val="right" w:leader="dot" w:pos="9570"/>
        </w:tabs>
        <w:rPr>
          <w:rFonts w:eastAsiaTheme="minorEastAsia"/>
          <w:caps w:val="0"/>
          <w:noProof/>
          <w:sz w:val="22"/>
          <w:szCs w:val="22"/>
        </w:rPr>
      </w:pPr>
      <w:r>
        <w:rPr>
          <w:noProof/>
        </w:rPr>
        <w:t>Table 2 Open Source Development Tools</w:t>
      </w:r>
      <w:r>
        <w:rPr>
          <w:noProof/>
        </w:rPr>
        <w:tab/>
      </w:r>
      <w:r>
        <w:rPr>
          <w:noProof/>
        </w:rPr>
        <w:fldChar w:fldCharType="begin"/>
      </w:r>
      <w:r>
        <w:rPr>
          <w:noProof/>
        </w:rPr>
        <w:instrText xml:space="preserve"> PAGEREF _Toc517711188 \h </w:instrText>
      </w:r>
      <w:r>
        <w:rPr>
          <w:noProof/>
        </w:rPr>
      </w:r>
      <w:r>
        <w:rPr>
          <w:noProof/>
        </w:rPr>
        <w:fldChar w:fldCharType="separate"/>
      </w:r>
      <w:r w:rsidR="00E445BB">
        <w:rPr>
          <w:noProof/>
        </w:rPr>
        <w:t>7</w:t>
      </w:r>
      <w:r>
        <w:rPr>
          <w:noProof/>
        </w:rPr>
        <w:fldChar w:fldCharType="end"/>
      </w:r>
    </w:p>
    <w:p w14:paraId="3C003D30" w14:textId="1663D476" w:rsidR="00B12882" w:rsidRDefault="00B12882">
      <w:pPr>
        <w:pStyle w:val="TableofFigures"/>
        <w:tabs>
          <w:tab w:val="right" w:leader="dot" w:pos="9570"/>
        </w:tabs>
        <w:rPr>
          <w:rFonts w:eastAsiaTheme="minorEastAsia"/>
          <w:caps w:val="0"/>
          <w:noProof/>
          <w:sz w:val="22"/>
          <w:szCs w:val="22"/>
        </w:rPr>
      </w:pPr>
      <w:r>
        <w:rPr>
          <w:noProof/>
        </w:rPr>
        <w:t>Table 3 Project Deliverables By Task</w:t>
      </w:r>
      <w:r>
        <w:rPr>
          <w:noProof/>
        </w:rPr>
        <w:tab/>
      </w:r>
      <w:r>
        <w:rPr>
          <w:noProof/>
        </w:rPr>
        <w:fldChar w:fldCharType="begin"/>
      </w:r>
      <w:r>
        <w:rPr>
          <w:noProof/>
        </w:rPr>
        <w:instrText xml:space="preserve"> PAGEREF _Toc517711189 \h </w:instrText>
      </w:r>
      <w:r>
        <w:rPr>
          <w:noProof/>
        </w:rPr>
      </w:r>
      <w:r>
        <w:rPr>
          <w:noProof/>
        </w:rPr>
        <w:fldChar w:fldCharType="separate"/>
      </w:r>
      <w:r w:rsidR="00E445BB">
        <w:rPr>
          <w:noProof/>
        </w:rPr>
        <w:t>9</w:t>
      </w:r>
      <w:r>
        <w:rPr>
          <w:noProof/>
        </w:rPr>
        <w:fldChar w:fldCharType="end"/>
      </w:r>
    </w:p>
    <w:p w14:paraId="7038395E" w14:textId="6D8EF8E0" w:rsidR="00B12882" w:rsidRDefault="00B12882">
      <w:pPr>
        <w:pStyle w:val="TableofFigures"/>
        <w:tabs>
          <w:tab w:val="right" w:leader="dot" w:pos="9570"/>
        </w:tabs>
        <w:rPr>
          <w:rFonts w:eastAsiaTheme="minorEastAsia"/>
          <w:caps w:val="0"/>
          <w:noProof/>
          <w:sz w:val="22"/>
          <w:szCs w:val="22"/>
        </w:rPr>
      </w:pPr>
      <w:r>
        <w:rPr>
          <w:noProof/>
        </w:rPr>
        <w:t>Table 4 Work Description By Task</w:t>
      </w:r>
      <w:r>
        <w:rPr>
          <w:noProof/>
        </w:rPr>
        <w:tab/>
      </w:r>
      <w:r>
        <w:rPr>
          <w:noProof/>
        </w:rPr>
        <w:fldChar w:fldCharType="begin"/>
      </w:r>
      <w:r>
        <w:rPr>
          <w:noProof/>
        </w:rPr>
        <w:instrText xml:space="preserve"> PAGEREF _Toc517711190 \h </w:instrText>
      </w:r>
      <w:r>
        <w:rPr>
          <w:noProof/>
        </w:rPr>
      </w:r>
      <w:r>
        <w:rPr>
          <w:noProof/>
        </w:rPr>
        <w:fldChar w:fldCharType="separate"/>
      </w:r>
      <w:r w:rsidR="00E445BB">
        <w:rPr>
          <w:noProof/>
        </w:rPr>
        <w:t>10</w:t>
      </w:r>
      <w:r>
        <w:rPr>
          <w:noProof/>
        </w:rPr>
        <w:fldChar w:fldCharType="end"/>
      </w:r>
    </w:p>
    <w:p w14:paraId="37FDD0AC" w14:textId="7F651F14" w:rsidR="00B12882" w:rsidRDefault="00B12882">
      <w:pPr>
        <w:pStyle w:val="TableofFigures"/>
        <w:tabs>
          <w:tab w:val="right" w:leader="dot" w:pos="9570"/>
        </w:tabs>
        <w:rPr>
          <w:rFonts w:eastAsiaTheme="minorEastAsia"/>
          <w:caps w:val="0"/>
          <w:noProof/>
          <w:sz w:val="22"/>
          <w:szCs w:val="22"/>
        </w:rPr>
      </w:pPr>
      <w:r>
        <w:rPr>
          <w:noProof/>
        </w:rPr>
        <w:t>Table 5 Phase III Work Product Identification</w:t>
      </w:r>
      <w:r>
        <w:rPr>
          <w:noProof/>
        </w:rPr>
        <w:tab/>
      </w:r>
      <w:r>
        <w:rPr>
          <w:noProof/>
        </w:rPr>
        <w:fldChar w:fldCharType="begin"/>
      </w:r>
      <w:r>
        <w:rPr>
          <w:noProof/>
        </w:rPr>
        <w:instrText xml:space="preserve"> PAGEREF _Toc517711191 \h </w:instrText>
      </w:r>
      <w:r>
        <w:rPr>
          <w:noProof/>
        </w:rPr>
      </w:r>
      <w:r>
        <w:rPr>
          <w:noProof/>
        </w:rPr>
        <w:fldChar w:fldCharType="separate"/>
      </w:r>
      <w:r w:rsidR="00E445BB">
        <w:rPr>
          <w:noProof/>
        </w:rPr>
        <w:t>14</w:t>
      </w:r>
      <w:r>
        <w:rPr>
          <w:noProof/>
        </w:rPr>
        <w:fldChar w:fldCharType="end"/>
      </w:r>
    </w:p>
    <w:p w14:paraId="0AF7AE3A" w14:textId="42A425E2" w:rsidR="00B178C8" w:rsidRDefault="00B178C8">
      <w:pPr>
        <w:spacing w:after="0"/>
        <w:ind w:left="64" w:right="64"/>
        <w:jc w:val="center"/>
        <w:rPr>
          <w:rFonts w:eastAsia="Times New Roman" w:cs="Times New Roman"/>
        </w:rPr>
      </w:pPr>
      <w:r>
        <w:rPr>
          <w:rFonts w:eastAsia="Times New Roman" w:cs="Times New Roman"/>
        </w:rPr>
        <w:fldChar w:fldCharType="end"/>
      </w:r>
    </w:p>
    <w:p w14:paraId="5AE39E71" w14:textId="77777777" w:rsidR="00B178C8" w:rsidRDefault="00B178C8">
      <w:pPr>
        <w:spacing w:after="0"/>
        <w:ind w:left="64" w:right="64"/>
        <w:jc w:val="center"/>
        <w:rPr>
          <w:rFonts w:eastAsia="Times New Roman" w:cs="Times New Roman"/>
        </w:rPr>
      </w:pPr>
    </w:p>
    <w:p w14:paraId="7CE21773" w14:textId="77777777" w:rsidR="007D698B" w:rsidRDefault="007D698B" w:rsidP="00B178C8">
      <w:pPr>
        <w:spacing w:after="0"/>
        <w:sectPr w:rsidR="007D698B">
          <w:pgSz w:w="12240" w:h="15840"/>
          <w:pgMar w:top="1320" w:right="1320" w:bottom="920" w:left="1340" w:header="738" w:footer="728" w:gutter="0"/>
          <w:cols w:space="720"/>
        </w:sectPr>
      </w:pPr>
    </w:p>
    <w:p w14:paraId="542B37F9" w14:textId="3CE45A5D" w:rsidR="007D698B" w:rsidRDefault="0017556F" w:rsidP="000A7E1E">
      <w:pPr>
        <w:pStyle w:val="Heading1"/>
      </w:pPr>
      <w:bookmarkStart w:id="1" w:name="_Toc517711165"/>
      <w:r w:rsidRPr="001F257C">
        <w:lastRenderedPageBreak/>
        <w:t>SECTION</w:t>
      </w:r>
      <w:r>
        <w:rPr>
          <w:spacing w:val="-13"/>
        </w:rPr>
        <w:t xml:space="preserve"> </w:t>
      </w:r>
      <w:r>
        <w:t>1.</w:t>
      </w:r>
      <w:r w:rsidR="001334DE">
        <w:t>0</w:t>
      </w:r>
      <w:r>
        <w:rPr>
          <w:spacing w:val="68"/>
        </w:rPr>
        <w:t xml:space="preserve"> </w:t>
      </w:r>
      <w:r w:rsidR="001334DE">
        <w:t>PURPOSE OF DOCUMENT</w:t>
      </w:r>
      <w:bookmarkEnd w:id="1"/>
    </w:p>
    <w:p w14:paraId="190F2D51" w14:textId="77777777" w:rsidR="007D698B" w:rsidRDefault="007D698B">
      <w:pPr>
        <w:spacing w:before="19" w:after="0" w:line="220" w:lineRule="exact"/>
      </w:pPr>
    </w:p>
    <w:p w14:paraId="21D5C00B" w14:textId="4739123B" w:rsidR="00254355" w:rsidRDefault="00254355" w:rsidP="00254355">
      <w:pPr>
        <w:widowControl/>
        <w:autoSpaceDE w:val="0"/>
        <w:autoSpaceDN w:val="0"/>
        <w:adjustRightInd w:val="0"/>
        <w:spacing w:after="0"/>
        <w:rPr>
          <w:rFonts w:cs="Times New Roman"/>
          <w:color w:val="000000"/>
        </w:rPr>
      </w:pPr>
      <w:r w:rsidRPr="00254355">
        <w:rPr>
          <w:rFonts w:cs="Times New Roman"/>
          <w:color w:val="000000"/>
        </w:rPr>
        <w:t>Th</w:t>
      </w:r>
      <w:r>
        <w:rPr>
          <w:rFonts w:cs="Times New Roman"/>
          <w:color w:val="000000"/>
        </w:rPr>
        <w:t>is</w:t>
      </w:r>
      <w:r w:rsidRPr="00254355">
        <w:rPr>
          <w:rFonts w:cs="Times New Roman"/>
          <w:color w:val="000000"/>
        </w:rPr>
        <w:t xml:space="preserve"> Systems Engineering Management Plan [SEMP] is </w:t>
      </w:r>
      <w:r>
        <w:rPr>
          <w:rFonts w:cs="Times New Roman"/>
          <w:color w:val="000000"/>
        </w:rPr>
        <w:t>an extension of the Project Management Plan. The SEMP focuses on the technica</w:t>
      </w:r>
      <w:r w:rsidR="00412611">
        <w:rPr>
          <w:rFonts w:cs="Times New Roman"/>
          <w:color w:val="000000"/>
        </w:rPr>
        <w:t>l tasks</w:t>
      </w:r>
      <w:r>
        <w:rPr>
          <w:rFonts w:cs="Times New Roman"/>
          <w:color w:val="000000"/>
        </w:rPr>
        <w:t xml:space="preserve"> and is </w:t>
      </w:r>
      <w:r w:rsidR="00412611">
        <w:rPr>
          <w:rFonts w:cs="Times New Roman"/>
          <w:color w:val="000000"/>
        </w:rPr>
        <w:t>a</w:t>
      </w:r>
      <w:r w:rsidRPr="00254355">
        <w:rPr>
          <w:rFonts w:cs="Times New Roman"/>
          <w:color w:val="000000"/>
        </w:rPr>
        <w:t xml:space="preserve"> repository for project technical plans. The S</w:t>
      </w:r>
      <w:r w:rsidR="00494747">
        <w:rPr>
          <w:rFonts w:cs="Times New Roman"/>
          <w:color w:val="000000"/>
        </w:rPr>
        <w:t>EMP</w:t>
      </w:r>
      <w:r w:rsidRPr="00254355">
        <w:rPr>
          <w:rFonts w:cs="Times New Roman"/>
          <w:color w:val="000000"/>
        </w:rPr>
        <w:t xml:space="preserve"> identifies what items are to be developed, delivered, integrated, installed, verified, and supported. It identifies when these tasks will be done, who will do them, and how the products will be accepted and managed. Finally, it defines the technical processes to be used to produce each of the project’s products. </w:t>
      </w:r>
    </w:p>
    <w:p w14:paraId="6BA4D39A" w14:textId="4D4E46F8" w:rsidR="007155EA" w:rsidRDefault="007155EA" w:rsidP="00254355">
      <w:pPr>
        <w:widowControl/>
        <w:autoSpaceDE w:val="0"/>
        <w:autoSpaceDN w:val="0"/>
        <w:adjustRightInd w:val="0"/>
        <w:spacing w:after="0"/>
        <w:rPr>
          <w:rFonts w:cs="Times New Roman"/>
          <w:color w:val="000000"/>
        </w:rPr>
      </w:pPr>
    </w:p>
    <w:p w14:paraId="6E676B35" w14:textId="5F10BA47" w:rsidR="007D698B" w:rsidRDefault="0017556F" w:rsidP="00AA23C2">
      <w:pPr>
        <w:pStyle w:val="Heading1"/>
      </w:pPr>
      <w:bookmarkStart w:id="2" w:name="_Toc517711166"/>
      <w:r>
        <w:t>SECTION</w:t>
      </w:r>
      <w:r>
        <w:rPr>
          <w:spacing w:val="-13"/>
        </w:rPr>
        <w:t xml:space="preserve"> </w:t>
      </w:r>
      <w:r>
        <w:t>2.</w:t>
      </w:r>
      <w:r w:rsidR="001334DE">
        <w:t>0</w:t>
      </w:r>
      <w:r>
        <w:rPr>
          <w:spacing w:val="68"/>
        </w:rPr>
        <w:t xml:space="preserve"> </w:t>
      </w:r>
      <w:r w:rsidR="001334DE">
        <w:t>SCOPE OF PROJECT</w:t>
      </w:r>
      <w:bookmarkEnd w:id="2"/>
    </w:p>
    <w:p w14:paraId="1FC724EA" w14:textId="71E5DF29" w:rsidR="00494747" w:rsidRDefault="00494747" w:rsidP="00494747"/>
    <w:p w14:paraId="1F6E08DD" w14:textId="04C46A45" w:rsidR="00AE6E7F" w:rsidRDefault="00AE6E7F" w:rsidP="00AE6E7F">
      <w:pPr>
        <w:pStyle w:val="Heading2"/>
      </w:pPr>
      <w:bookmarkStart w:id="3" w:name="_Toc517284349"/>
      <w:bookmarkStart w:id="4" w:name="_Toc517711167"/>
      <w:r>
        <w:t>2.1</w:t>
      </w:r>
      <w:r>
        <w:tab/>
      </w:r>
      <w:bookmarkEnd w:id="3"/>
      <w:r w:rsidR="00B14655">
        <w:t>Project Summary</w:t>
      </w:r>
      <w:bookmarkEnd w:id="4"/>
    </w:p>
    <w:p w14:paraId="2283B570" w14:textId="77777777" w:rsidR="00AE6E7F" w:rsidRDefault="00AE6E7F" w:rsidP="00494747"/>
    <w:p w14:paraId="18E9971C" w14:textId="07033E8F" w:rsidR="00494747" w:rsidRDefault="00494747" w:rsidP="00494747">
      <w:r>
        <w:t xml:space="preserve">The proposal for this project was developed in response to the request for proposal (RFP) from the Connected Vehicle Pooled Fund Study (CV PFS) to improve deployment of the MMITSS prototypes to address needs identified by the Pooled Fund Members, stakeholders, and the MMITSS developers (University of Arizona and California PATH program). </w:t>
      </w:r>
    </w:p>
    <w:p w14:paraId="3A4AA6B6" w14:textId="77777777" w:rsidR="00494747" w:rsidRDefault="00494747" w:rsidP="00494747">
      <w:r>
        <w:t xml:space="preserve">In order to make the MMITSS bundle and associated applications readily deployable, the goals of this project are to enhance the existing MMITSS prototypes that were developed and field tested in Anthem, AZ, and Palo Alto, CA and to make the MMITSS software code widely deployable with as little code customization as possible. </w:t>
      </w:r>
    </w:p>
    <w:p w14:paraId="5CEA5EAB" w14:textId="77777777" w:rsidR="00494747" w:rsidRDefault="00494747" w:rsidP="00494747">
      <w:r>
        <w:t xml:space="preserve"> The objectives of this project are: </w:t>
      </w:r>
    </w:p>
    <w:p w14:paraId="263EBC0F" w14:textId="77777777" w:rsidR="00494747" w:rsidRDefault="00494747" w:rsidP="00494747">
      <w:pPr>
        <w:pStyle w:val="ListParagraph"/>
        <w:numPr>
          <w:ilvl w:val="0"/>
          <w:numId w:val="33"/>
        </w:numPr>
      </w:pPr>
      <w:r>
        <w:t xml:space="preserve">To prioritize the enhancement components based on the USDOT’s preliminary research plan, high-level gap analysis document, and feedback from past stakeholder engagement activities. </w:t>
      </w:r>
    </w:p>
    <w:p w14:paraId="4FC1618B" w14:textId="77777777" w:rsidR="00494747" w:rsidRDefault="00494747" w:rsidP="00494747">
      <w:pPr>
        <w:pStyle w:val="ListParagraph"/>
        <w:numPr>
          <w:ilvl w:val="0"/>
          <w:numId w:val="33"/>
        </w:numPr>
      </w:pPr>
      <w:r>
        <w:t xml:space="preserve">To enhance the existing MMITSS prototypes to expedite the deployment, which includes, but not limited to, control interface, message standard version, security, control logic and generic application algorithm. </w:t>
      </w:r>
    </w:p>
    <w:p w14:paraId="48C7E005" w14:textId="77777777" w:rsidR="00494747" w:rsidRDefault="00494747" w:rsidP="00494747">
      <w:pPr>
        <w:pStyle w:val="ListParagraph"/>
        <w:numPr>
          <w:ilvl w:val="0"/>
          <w:numId w:val="33"/>
        </w:numPr>
      </w:pPr>
      <w:r>
        <w:t xml:space="preserve">To work, coordinate and collaborate with other deployers (including CV Pilots and Smart Cities) / standard groups / CAMP / OEMs to build on existing research and avoid duplication where possible. </w:t>
      </w:r>
    </w:p>
    <w:p w14:paraId="36EA0771" w14:textId="77777777" w:rsidR="00494747" w:rsidRDefault="00494747" w:rsidP="00494747">
      <w:pPr>
        <w:pStyle w:val="ListParagraph"/>
        <w:numPr>
          <w:ilvl w:val="0"/>
          <w:numId w:val="33"/>
        </w:numPr>
      </w:pPr>
      <w:r>
        <w:t xml:space="preserve">To conduct field testing/demonstration of the enhanced components of the Multi-Modal Intelligent Traffic Signal System (MMITSS). </w:t>
      </w:r>
    </w:p>
    <w:p w14:paraId="4B2C5BE8" w14:textId="77777777" w:rsidR="00494747" w:rsidRDefault="00494747" w:rsidP="00494747">
      <w:pPr>
        <w:pStyle w:val="ListParagraph"/>
      </w:pPr>
    </w:p>
    <w:p w14:paraId="7FCEB5A9" w14:textId="70CBEB50" w:rsidR="00494747" w:rsidRDefault="00494747" w:rsidP="00494747">
      <w:r>
        <w:t>Improvements</w:t>
      </w:r>
      <w:r w:rsidRPr="00997B2D">
        <w:t xml:space="preserve"> </w:t>
      </w:r>
      <w:r>
        <w:t>in Phase III include</w:t>
      </w:r>
      <w:r w:rsidRPr="00997B2D">
        <w:t xml:space="preserve"> creating </w:t>
      </w:r>
      <w:r>
        <w:t>a more robust and maintainable</w:t>
      </w:r>
      <w:r w:rsidRPr="00997B2D">
        <w:t xml:space="preserve"> application code that is hardware agnostic and interoperable or transferable regardless of the hardware vendors or products</w:t>
      </w:r>
      <w:r>
        <w:t>.</w:t>
      </w:r>
    </w:p>
    <w:p w14:paraId="34A0A814" w14:textId="74EACBA1" w:rsidR="00AE6E7F" w:rsidRDefault="00AE6E7F" w:rsidP="00AE6E7F">
      <w:pPr>
        <w:pStyle w:val="Heading2"/>
      </w:pPr>
      <w:bookmarkStart w:id="5" w:name="_Toc517711168"/>
      <w:r>
        <w:t>2.2</w:t>
      </w:r>
      <w:r>
        <w:tab/>
      </w:r>
      <w:r w:rsidR="00B14655">
        <w:t>Program Organization and Stakeholders</w:t>
      </w:r>
      <w:bookmarkEnd w:id="5"/>
      <w:r w:rsidR="003048E5">
        <w:t xml:space="preserve"> </w:t>
      </w:r>
    </w:p>
    <w:p w14:paraId="6158DEEB" w14:textId="77777777" w:rsidR="00AE6E7F" w:rsidRDefault="00AE6E7F" w:rsidP="005573CE"/>
    <w:p w14:paraId="26BA172A" w14:textId="0481FCFD" w:rsidR="005573CE" w:rsidRDefault="005573CE" w:rsidP="005573CE">
      <w:r>
        <w:t>The structure of the organizations that create and maintain this project are the Connected Vehicle Pooled Fund Study (CV PFS) Pooled Fund Members, the MMITSS developers (University of Arizona and California PATH program)</w:t>
      </w:r>
      <w:r w:rsidR="00AE6E7F">
        <w:t xml:space="preserve"> and other stakeholders</w:t>
      </w:r>
      <w:r w:rsidR="00C4763B">
        <w:t xml:space="preserve"> including a newly formed working group called the MMITSS Development Group (MDG). </w:t>
      </w:r>
    </w:p>
    <w:p w14:paraId="4D0CAEE0" w14:textId="564C9D27" w:rsidR="00B2220F" w:rsidRDefault="00B2220F" w:rsidP="005E6F85"/>
    <w:p w14:paraId="5435BB28" w14:textId="77777777" w:rsidR="00F90D09" w:rsidRDefault="00F90D09" w:rsidP="005E6F85"/>
    <w:p w14:paraId="5171E438" w14:textId="5CD77475" w:rsidR="00B2220F" w:rsidRDefault="00B2220F" w:rsidP="00B2220F">
      <w:pPr>
        <w:pStyle w:val="Caption"/>
      </w:pPr>
      <w:bookmarkStart w:id="6" w:name="_Ref517618394"/>
      <w:bookmarkStart w:id="7" w:name="_Toc517711187"/>
      <w:r>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1</w:t>
      </w:r>
      <w:r w:rsidR="00904A6A">
        <w:rPr>
          <w:noProof/>
        </w:rPr>
        <w:fldChar w:fldCharType="end"/>
      </w:r>
      <w:bookmarkEnd w:id="6"/>
      <w:r>
        <w:t xml:space="preserve"> Program Roles and Responsibilities</w:t>
      </w:r>
      <w:bookmarkEnd w:id="7"/>
    </w:p>
    <w:p w14:paraId="121A3928" w14:textId="77777777" w:rsidR="00B2220F" w:rsidRPr="00B2220F" w:rsidRDefault="00B2220F" w:rsidP="00B2220F"/>
    <w:tbl>
      <w:tblPr>
        <w:tblW w:w="0" w:type="auto"/>
        <w:tblInd w:w="120" w:type="dxa"/>
        <w:tblLayout w:type="fixed"/>
        <w:tblCellMar>
          <w:left w:w="0" w:type="dxa"/>
          <w:right w:w="0" w:type="dxa"/>
        </w:tblCellMar>
        <w:tblLook w:val="01E0" w:firstRow="1" w:lastRow="1" w:firstColumn="1" w:lastColumn="1" w:noHBand="0" w:noVBand="0"/>
      </w:tblPr>
      <w:tblGrid>
        <w:gridCol w:w="4028"/>
        <w:gridCol w:w="5259"/>
      </w:tblGrid>
      <w:tr w:rsidR="00B2220F" w:rsidRPr="00C96D70" w14:paraId="7EFAC9B0" w14:textId="77777777" w:rsidTr="00E95B8C">
        <w:trPr>
          <w:trHeight w:hRule="exact" w:val="457"/>
        </w:trPr>
        <w:tc>
          <w:tcPr>
            <w:tcW w:w="4028" w:type="dxa"/>
            <w:tcBorders>
              <w:top w:val="single" w:sz="7" w:space="0" w:color="000000"/>
              <w:left w:val="single" w:sz="6" w:space="0" w:color="000000"/>
              <w:bottom w:val="single" w:sz="7" w:space="0" w:color="000000"/>
              <w:right w:val="single" w:sz="6" w:space="0" w:color="000000"/>
            </w:tcBorders>
          </w:tcPr>
          <w:p w14:paraId="276B555C" w14:textId="77777777" w:rsidR="00B2220F" w:rsidRPr="00C96D70" w:rsidRDefault="00B2220F" w:rsidP="00E95B8C">
            <w:pPr>
              <w:spacing w:before="57" w:after="0"/>
              <w:ind w:left="1030" w:right="-20"/>
              <w:rPr>
                <w:rFonts w:eastAsia="Times New Roman" w:cs="Times New Roman"/>
              </w:rPr>
            </w:pPr>
            <w:r w:rsidRPr="00C96D70">
              <w:rPr>
                <w:rFonts w:eastAsia="Times New Roman" w:cs="Times New Roman"/>
                <w:b/>
                <w:bCs/>
              </w:rPr>
              <w:t>POSITION</w:t>
            </w:r>
          </w:p>
        </w:tc>
        <w:tc>
          <w:tcPr>
            <w:tcW w:w="5259" w:type="dxa"/>
            <w:tcBorders>
              <w:top w:val="single" w:sz="7" w:space="0" w:color="000000"/>
              <w:left w:val="single" w:sz="6" w:space="0" w:color="000000"/>
              <w:bottom w:val="single" w:sz="7" w:space="0" w:color="000000"/>
              <w:right w:val="single" w:sz="6" w:space="0" w:color="000000"/>
            </w:tcBorders>
          </w:tcPr>
          <w:p w14:paraId="5BB662D7" w14:textId="77777777" w:rsidR="00B2220F" w:rsidRPr="00C96D70" w:rsidRDefault="00B2220F" w:rsidP="00E95B8C">
            <w:pPr>
              <w:spacing w:before="59" w:after="0"/>
              <w:ind w:left="1615" w:right="-20"/>
              <w:rPr>
                <w:rFonts w:eastAsia="Times New Roman" w:cs="Times New Roman"/>
              </w:rPr>
            </w:pPr>
            <w:r w:rsidRPr="00C96D70">
              <w:rPr>
                <w:rFonts w:eastAsia="Times New Roman" w:cs="Times New Roman"/>
                <w:b/>
                <w:bCs/>
              </w:rPr>
              <w:t>RO</w:t>
            </w:r>
            <w:r w:rsidRPr="00C96D70">
              <w:rPr>
                <w:rFonts w:eastAsia="Times New Roman" w:cs="Times New Roman"/>
                <w:b/>
                <w:bCs/>
                <w:spacing w:val="1"/>
              </w:rPr>
              <w:t>L</w:t>
            </w:r>
            <w:r w:rsidRPr="00C96D70">
              <w:rPr>
                <w:rFonts w:eastAsia="Times New Roman" w:cs="Times New Roman"/>
                <w:b/>
                <w:bCs/>
              </w:rPr>
              <w:t>ES</w:t>
            </w:r>
            <w:r w:rsidRPr="00C96D70">
              <w:rPr>
                <w:rFonts w:eastAsia="Times New Roman" w:cs="Times New Roman"/>
                <w:b/>
                <w:bCs/>
                <w:sz w:val="28"/>
                <w:szCs w:val="28"/>
              </w:rPr>
              <w:t>/</w:t>
            </w:r>
            <w:r w:rsidRPr="00C96D70">
              <w:rPr>
                <w:rFonts w:eastAsia="Times New Roman" w:cs="Times New Roman"/>
                <w:b/>
                <w:bCs/>
              </w:rPr>
              <w:t>R</w:t>
            </w:r>
            <w:r w:rsidRPr="00C96D70">
              <w:rPr>
                <w:rFonts w:eastAsia="Times New Roman" w:cs="Times New Roman"/>
                <w:b/>
                <w:bCs/>
                <w:spacing w:val="1"/>
              </w:rPr>
              <w:t>E</w:t>
            </w:r>
            <w:r w:rsidRPr="00C96D70">
              <w:rPr>
                <w:rFonts w:eastAsia="Times New Roman" w:cs="Times New Roman"/>
                <w:b/>
                <w:bCs/>
              </w:rPr>
              <w:t>SPONS</w:t>
            </w:r>
            <w:r w:rsidRPr="00C96D70">
              <w:rPr>
                <w:rFonts w:eastAsia="Times New Roman" w:cs="Times New Roman"/>
                <w:b/>
                <w:bCs/>
                <w:spacing w:val="1"/>
              </w:rPr>
              <w:t>I</w:t>
            </w:r>
            <w:r w:rsidRPr="00C96D70">
              <w:rPr>
                <w:rFonts w:eastAsia="Times New Roman" w:cs="Times New Roman"/>
                <w:b/>
                <w:bCs/>
              </w:rPr>
              <w:t>BI</w:t>
            </w:r>
            <w:r w:rsidRPr="00C96D70">
              <w:rPr>
                <w:rFonts w:eastAsia="Times New Roman" w:cs="Times New Roman"/>
                <w:b/>
                <w:bCs/>
                <w:spacing w:val="1"/>
              </w:rPr>
              <w:t>L</w:t>
            </w:r>
            <w:r w:rsidRPr="00C96D70">
              <w:rPr>
                <w:rFonts w:eastAsia="Times New Roman" w:cs="Times New Roman"/>
                <w:b/>
                <w:bCs/>
              </w:rPr>
              <w:t>ITIES</w:t>
            </w:r>
          </w:p>
        </w:tc>
      </w:tr>
      <w:tr w:rsidR="00B2220F" w:rsidRPr="00C96D70" w14:paraId="0A5757FF" w14:textId="77777777" w:rsidTr="00E95B8C">
        <w:trPr>
          <w:trHeight w:hRule="exact" w:val="854"/>
        </w:trPr>
        <w:tc>
          <w:tcPr>
            <w:tcW w:w="4028" w:type="dxa"/>
            <w:tcBorders>
              <w:top w:val="single" w:sz="7" w:space="0" w:color="000000"/>
              <w:left w:val="single" w:sz="6" w:space="0" w:color="000000"/>
              <w:bottom w:val="single" w:sz="7" w:space="0" w:color="000000"/>
              <w:right w:val="single" w:sz="6" w:space="0" w:color="000000"/>
            </w:tcBorders>
          </w:tcPr>
          <w:p w14:paraId="7618613E" w14:textId="77777777" w:rsidR="00B2220F" w:rsidRDefault="00B2220F" w:rsidP="00E95B8C">
            <w:pPr>
              <w:spacing w:after="0"/>
              <w:ind w:left="101" w:right="-14"/>
              <w:rPr>
                <w:rFonts w:eastAsia="Times New Roman" w:cs="Times New Roman"/>
                <w:sz w:val="20"/>
                <w:szCs w:val="20"/>
              </w:rPr>
            </w:pPr>
            <w:r>
              <w:rPr>
                <w:rFonts w:eastAsia="Times New Roman" w:cs="Times New Roman"/>
                <w:sz w:val="20"/>
                <w:szCs w:val="20"/>
              </w:rPr>
              <w:t xml:space="preserve">CV PFS </w:t>
            </w:r>
          </w:p>
          <w:p w14:paraId="20576E8D" w14:textId="77777777" w:rsidR="00B2220F" w:rsidRDefault="00B2220F" w:rsidP="00E95B8C">
            <w:pPr>
              <w:spacing w:before="66" w:after="0" w:line="250" w:lineRule="auto"/>
              <w:ind w:left="100" w:right="166"/>
              <w:rPr>
                <w:rFonts w:eastAsia="Times New Roman" w:cs="Times New Roman"/>
                <w:sz w:val="20"/>
                <w:szCs w:val="20"/>
              </w:rPr>
            </w:pPr>
            <w:r>
              <w:rPr>
                <w:rFonts w:eastAsia="Times New Roman" w:cs="Times New Roman"/>
                <w:sz w:val="20"/>
                <w:szCs w:val="20"/>
              </w:rPr>
              <w:t>(Virginia Lingham, VDOT)</w:t>
            </w:r>
          </w:p>
          <w:p w14:paraId="5538E7C5" w14:textId="77777777" w:rsidR="00B2220F" w:rsidRPr="00C96D70" w:rsidRDefault="00B2220F" w:rsidP="00E95B8C">
            <w:pPr>
              <w:spacing w:after="0"/>
              <w:ind w:left="101" w:right="-14"/>
              <w:rPr>
                <w:rFonts w:eastAsia="Times New Roman" w:cs="Times New Roman"/>
                <w:sz w:val="20"/>
                <w:szCs w:val="20"/>
              </w:rPr>
            </w:pPr>
          </w:p>
        </w:tc>
        <w:tc>
          <w:tcPr>
            <w:tcW w:w="5259" w:type="dxa"/>
            <w:tcBorders>
              <w:top w:val="single" w:sz="7" w:space="0" w:color="000000"/>
              <w:left w:val="single" w:sz="6" w:space="0" w:color="000000"/>
              <w:bottom w:val="single" w:sz="7" w:space="0" w:color="000000"/>
              <w:right w:val="single" w:sz="6" w:space="0" w:color="000000"/>
            </w:tcBorders>
          </w:tcPr>
          <w:p w14:paraId="03205486" w14:textId="77777777" w:rsidR="00B2220F" w:rsidRPr="00C96D70" w:rsidRDefault="00B2220F" w:rsidP="00E95B8C">
            <w:pPr>
              <w:spacing w:before="66" w:after="0" w:line="250" w:lineRule="auto"/>
              <w:ind w:left="100" w:right="166"/>
              <w:rPr>
                <w:rFonts w:eastAsia="Times New Roman" w:cs="Times New Roman"/>
                <w:sz w:val="20"/>
                <w:szCs w:val="20"/>
              </w:rPr>
            </w:pPr>
            <w:r>
              <w:rPr>
                <w:rFonts w:eastAsia="Times New Roman" w:cs="Times New Roman"/>
                <w:sz w:val="20"/>
                <w:szCs w:val="20"/>
              </w:rPr>
              <w:t>Project Manager for the Connected Vehicle Pooled Fund Study</w:t>
            </w:r>
          </w:p>
        </w:tc>
      </w:tr>
      <w:tr w:rsidR="00B2220F" w:rsidRPr="00C96D70" w14:paraId="52299AE6" w14:textId="77777777" w:rsidTr="00E95B8C">
        <w:trPr>
          <w:trHeight w:hRule="exact" w:val="854"/>
        </w:trPr>
        <w:tc>
          <w:tcPr>
            <w:tcW w:w="4028" w:type="dxa"/>
            <w:tcBorders>
              <w:top w:val="single" w:sz="7" w:space="0" w:color="000000"/>
              <w:left w:val="single" w:sz="6" w:space="0" w:color="000000"/>
              <w:bottom w:val="single" w:sz="7" w:space="0" w:color="000000"/>
              <w:right w:val="single" w:sz="6" w:space="0" w:color="000000"/>
            </w:tcBorders>
          </w:tcPr>
          <w:p w14:paraId="53D797C5" w14:textId="77777777" w:rsidR="00B2220F" w:rsidRPr="00C96D70" w:rsidRDefault="00B2220F" w:rsidP="00E95B8C">
            <w:pPr>
              <w:spacing w:after="0"/>
              <w:ind w:left="101" w:right="-14"/>
              <w:rPr>
                <w:rFonts w:eastAsia="Times New Roman" w:cs="Times New Roman"/>
                <w:sz w:val="20"/>
                <w:szCs w:val="20"/>
              </w:rPr>
            </w:pPr>
            <w:r w:rsidRPr="00C96D70">
              <w:rPr>
                <w:rFonts w:eastAsia="Times New Roman" w:cs="Times New Roman"/>
                <w:sz w:val="20"/>
                <w:szCs w:val="20"/>
              </w:rPr>
              <w:t>C</w:t>
            </w:r>
            <w:r>
              <w:rPr>
                <w:rFonts w:eastAsia="Times New Roman" w:cs="Times New Roman"/>
                <w:sz w:val="20"/>
                <w:szCs w:val="20"/>
              </w:rPr>
              <w:t>V</w:t>
            </w:r>
            <w:r w:rsidRPr="00C96D70">
              <w:rPr>
                <w:rFonts w:eastAsia="Times New Roman" w:cs="Times New Roman"/>
                <w:sz w:val="20"/>
                <w:szCs w:val="20"/>
              </w:rPr>
              <w:t xml:space="preserve"> PFS PI</w:t>
            </w:r>
          </w:p>
          <w:p w14:paraId="10E65200" w14:textId="77777777" w:rsidR="00B2220F" w:rsidRPr="00C96D70" w:rsidRDefault="00B2220F" w:rsidP="00E95B8C">
            <w:pPr>
              <w:spacing w:after="0"/>
              <w:ind w:left="101" w:right="-14"/>
              <w:rPr>
                <w:rFonts w:eastAsia="Times New Roman" w:cs="Times New Roman"/>
                <w:sz w:val="20"/>
                <w:szCs w:val="20"/>
              </w:rPr>
            </w:pPr>
            <w:r w:rsidRPr="00C96D70">
              <w:rPr>
                <w:rFonts w:eastAsia="Times New Roman" w:cs="Times New Roman"/>
                <w:sz w:val="20"/>
                <w:szCs w:val="20"/>
              </w:rPr>
              <w:t>(Brian Smith</w:t>
            </w:r>
            <w:r>
              <w:rPr>
                <w:rFonts w:eastAsia="Times New Roman" w:cs="Times New Roman"/>
                <w:sz w:val="20"/>
                <w:szCs w:val="20"/>
              </w:rPr>
              <w:t>, UVA</w:t>
            </w:r>
            <w:r w:rsidRPr="00C96D70">
              <w:rPr>
                <w:rFonts w:eastAsia="Times New Roman" w:cs="Times New Roman"/>
                <w:sz w:val="20"/>
                <w:szCs w:val="20"/>
              </w:rPr>
              <w:t>)</w:t>
            </w:r>
          </w:p>
        </w:tc>
        <w:tc>
          <w:tcPr>
            <w:tcW w:w="5259" w:type="dxa"/>
            <w:tcBorders>
              <w:top w:val="single" w:sz="7" w:space="0" w:color="000000"/>
              <w:left w:val="single" w:sz="6" w:space="0" w:color="000000"/>
              <w:bottom w:val="single" w:sz="7" w:space="0" w:color="000000"/>
              <w:right w:val="single" w:sz="6" w:space="0" w:color="000000"/>
            </w:tcBorders>
          </w:tcPr>
          <w:p w14:paraId="6EE494B3" w14:textId="77777777" w:rsidR="00B2220F" w:rsidRPr="00C96D70" w:rsidRDefault="00B2220F" w:rsidP="00E95B8C">
            <w:pPr>
              <w:spacing w:before="66" w:after="0" w:line="250" w:lineRule="auto"/>
              <w:ind w:left="100" w:right="166"/>
              <w:rPr>
                <w:rFonts w:eastAsia="Times New Roman" w:cs="Times New Roman"/>
                <w:sz w:val="20"/>
                <w:szCs w:val="20"/>
              </w:rPr>
            </w:pPr>
            <w:r w:rsidRPr="00C96D70">
              <w:rPr>
                <w:rFonts w:eastAsia="Times New Roman" w:cs="Times New Roman"/>
                <w:sz w:val="20"/>
                <w:szCs w:val="20"/>
              </w:rPr>
              <w:t xml:space="preserve">Principal Investigator for the </w:t>
            </w:r>
            <w:r>
              <w:rPr>
                <w:rFonts w:eastAsia="Times New Roman" w:cs="Times New Roman"/>
                <w:sz w:val="20"/>
                <w:szCs w:val="20"/>
              </w:rPr>
              <w:t>Connected Vehicle Pooled</w:t>
            </w:r>
            <w:r w:rsidRPr="00C96D70">
              <w:rPr>
                <w:rFonts w:eastAsia="Times New Roman" w:cs="Times New Roman"/>
                <w:sz w:val="20"/>
                <w:szCs w:val="20"/>
              </w:rPr>
              <w:t xml:space="preserve"> Fund Study which is the overall project tasked to develop infrastructure based connected vehicle applications </w:t>
            </w:r>
          </w:p>
        </w:tc>
      </w:tr>
      <w:tr w:rsidR="00B2220F" w:rsidRPr="00C96D70" w14:paraId="41CABBF2" w14:textId="77777777" w:rsidTr="00E95B8C">
        <w:trPr>
          <w:trHeight w:hRule="exact" w:val="616"/>
        </w:trPr>
        <w:tc>
          <w:tcPr>
            <w:tcW w:w="4028" w:type="dxa"/>
            <w:tcBorders>
              <w:top w:val="single" w:sz="7" w:space="0" w:color="000000"/>
              <w:left w:val="single" w:sz="6" w:space="0" w:color="000000"/>
              <w:bottom w:val="single" w:sz="7" w:space="0" w:color="000000"/>
              <w:right w:val="single" w:sz="6" w:space="0" w:color="000000"/>
            </w:tcBorders>
          </w:tcPr>
          <w:p w14:paraId="21285DC5" w14:textId="77777777" w:rsidR="00B2220F" w:rsidRPr="00C96D70" w:rsidRDefault="00B2220F" w:rsidP="00E95B8C">
            <w:pPr>
              <w:spacing w:after="0"/>
              <w:ind w:left="68"/>
              <w:rPr>
                <w:sz w:val="20"/>
                <w:szCs w:val="20"/>
              </w:rPr>
            </w:pPr>
            <w:r w:rsidRPr="00C96D70">
              <w:rPr>
                <w:sz w:val="20"/>
                <w:szCs w:val="20"/>
              </w:rPr>
              <w:t>CTS PFS Project Manager</w:t>
            </w:r>
          </w:p>
          <w:p w14:paraId="24A21DD8" w14:textId="77777777" w:rsidR="00B2220F" w:rsidRPr="00C96D70" w:rsidRDefault="00B2220F" w:rsidP="00E95B8C">
            <w:pPr>
              <w:spacing w:after="0"/>
              <w:ind w:left="68"/>
              <w:rPr>
                <w:sz w:val="20"/>
                <w:szCs w:val="20"/>
              </w:rPr>
            </w:pPr>
            <w:r w:rsidRPr="00C96D70">
              <w:rPr>
                <w:sz w:val="20"/>
                <w:szCs w:val="20"/>
              </w:rPr>
              <w:t>(Hyungjun Park</w:t>
            </w:r>
            <w:r>
              <w:rPr>
                <w:sz w:val="20"/>
                <w:szCs w:val="20"/>
              </w:rPr>
              <w:t>, UVA</w:t>
            </w:r>
            <w:r w:rsidRPr="00C96D70">
              <w:rPr>
                <w:sz w:val="20"/>
                <w:szCs w:val="20"/>
              </w:rPr>
              <w:t>)</w:t>
            </w:r>
          </w:p>
        </w:tc>
        <w:tc>
          <w:tcPr>
            <w:tcW w:w="5259" w:type="dxa"/>
            <w:tcBorders>
              <w:top w:val="single" w:sz="7" w:space="0" w:color="000000"/>
              <w:left w:val="single" w:sz="6" w:space="0" w:color="000000"/>
              <w:bottom w:val="single" w:sz="7" w:space="0" w:color="000000"/>
              <w:right w:val="single" w:sz="6" w:space="0" w:color="000000"/>
            </w:tcBorders>
          </w:tcPr>
          <w:p w14:paraId="7A5FA1AF" w14:textId="77777777" w:rsidR="00B2220F" w:rsidRPr="00C96D70" w:rsidRDefault="00B2220F" w:rsidP="00E95B8C">
            <w:pPr>
              <w:spacing w:before="66" w:after="0" w:line="250" w:lineRule="auto"/>
              <w:ind w:left="100" w:right="580"/>
              <w:rPr>
                <w:rFonts w:eastAsia="Times New Roman" w:cs="Times New Roman"/>
                <w:sz w:val="20"/>
                <w:szCs w:val="20"/>
              </w:rPr>
            </w:pPr>
            <w:r w:rsidRPr="00C96D70">
              <w:rPr>
                <w:rFonts w:eastAsia="Times New Roman" w:cs="Times New Roman"/>
                <w:sz w:val="20"/>
                <w:szCs w:val="20"/>
              </w:rPr>
              <w:t>Responsible for Project Management and Oversight</w:t>
            </w:r>
          </w:p>
        </w:tc>
      </w:tr>
      <w:tr w:rsidR="00B2220F" w:rsidRPr="00C96D70" w14:paraId="4BB2306C" w14:textId="77777777" w:rsidTr="00E95B8C">
        <w:trPr>
          <w:trHeight w:hRule="exact" w:val="3755"/>
        </w:trPr>
        <w:tc>
          <w:tcPr>
            <w:tcW w:w="4028" w:type="dxa"/>
            <w:tcBorders>
              <w:top w:val="single" w:sz="7" w:space="0" w:color="000000"/>
              <w:left w:val="single" w:sz="6" w:space="0" w:color="000000"/>
              <w:bottom w:val="single" w:sz="7" w:space="0" w:color="000000"/>
              <w:right w:val="single" w:sz="6" w:space="0" w:color="000000"/>
            </w:tcBorders>
          </w:tcPr>
          <w:p w14:paraId="1999190B" w14:textId="77777777" w:rsidR="00B2220F" w:rsidRPr="00C96D70" w:rsidRDefault="00B2220F" w:rsidP="00E95B8C">
            <w:pPr>
              <w:spacing w:after="0"/>
              <w:ind w:left="72"/>
            </w:pPr>
            <w:r w:rsidRPr="00C96D70">
              <w:rPr>
                <w:sz w:val="20"/>
                <w:szCs w:val="20"/>
              </w:rPr>
              <w:t>C</w:t>
            </w:r>
            <w:r>
              <w:rPr>
                <w:sz w:val="20"/>
                <w:szCs w:val="20"/>
              </w:rPr>
              <w:t>V</w:t>
            </w:r>
            <w:r w:rsidRPr="00C96D70">
              <w:rPr>
                <w:sz w:val="20"/>
                <w:szCs w:val="20"/>
              </w:rPr>
              <w:t xml:space="preserve"> PFS Project Panel</w:t>
            </w:r>
          </w:p>
          <w:p w14:paraId="21628494" w14:textId="77777777" w:rsidR="00B2220F" w:rsidRPr="00C01BF6" w:rsidRDefault="00B2220F" w:rsidP="00E95B8C">
            <w:pPr>
              <w:pStyle w:val="ListParagraph"/>
              <w:numPr>
                <w:ilvl w:val="0"/>
                <w:numId w:val="8"/>
              </w:numPr>
              <w:spacing w:after="0"/>
              <w:rPr>
                <w:sz w:val="20"/>
                <w:szCs w:val="20"/>
              </w:rPr>
            </w:pPr>
            <w:r w:rsidRPr="00C01BF6">
              <w:rPr>
                <w:sz w:val="20"/>
                <w:szCs w:val="20"/>
              </w:rPr>
              <w:t>Champion: Greg Larson (CalTrans), Faisal Saleem (MCDOT), Gene McHale (FHWA)</w:t>
            </w:r>
          </w:p>
          <w:p w14:paraId="5B84E37A" w14:textId="77777777" w:rsidR="00B2220F" w:rsidRPr="00C01BF6" w:rsidRDefault="00B2220F" w:rsidP="00E95B8C">
            <w:pPr>
              <w:pStyle w:val="ListParagraph"/>
              <w:numPr>
                <w:ilvl w:val="0"/>
                <w:numId w:val="8"/>
              </w:numPr>
              <w:spacing w:after="0"/>
              <w:rPr>
                <w:sz w:val="20"/>
                <w:szCs w:val="20"/>
              </w:rPr>
            </w:pPr>
            <w:r w:rsidRPr="00C01BF6">
              <w:rPr>
                <w:sz w:val="20"/>
                <w:szCs w:val="20"/>
              </w:rPr>
              <w:t>Members: Blaine Leonard (Utah), Chuck Felice (Utah), Virginia Lingham (Virginia), Jianming Ma (Texas), Raj Ponnaluri (Florida), Hua Xiang (Maryland), Govind Vadakpat (FHWA), Debora Curtis (FHWA), Vanloan Nguyen (Virginia), Michael Clements (Virginia), Ahmad Jawad (Oakland County), Reza Karimvand (Arizona);</w:t>
            </w:r>
          </w:p>
          <w:p w14:paraId="1417A4A0" w14:textId="77777777" w:rsidR="00B2220F" w:rsidRPr="00126E89" w:rsidRDefault="00B2220F" w:rsidP="00E95B8C">
            <w:pPr>
              <w:pStyle w:val="ListParagraph"/>
              <w:numPr>
                <w:ilvl w:val="0"/>
                <w:numId w:val="8"/>
              </w:numPr>
              <w:spacing w:after="0"/>
              <w:rPr>
                <w:sz w:val="20"/>
                <w:szCs w:val="20"/>
              </w:rPr>
            </w:pPr>
            <w:r w:rsidRPr="00C01BF6">
              <w:rPr>
                <w:sz w:val="20"/>
                <w:szCs w:val="20"/>
              </w:rPr>
              <w:t>References: Ray Derr (TRB)</w:t>
            </w:r>
          </w:p>
          <w:p w14:paraId="6A1357C7" w14:textId="77777777" w:rsidR="00B2220F" w:rsidRPr="00C96D70" w:rsidRDefault="00B2220F" w:rsidP="00E95B8C">
            <w:pPr>
              <w:ind w:left="68"/>
              <w:rPr>
                <w:sz w:val="20"/>
                <w:szCs w:val="20"/>
              </w:rPr>
            </w:pPr>
          </w:p>
        </w:tc>
        <w:tc>
          <w:tcPr>
            <w:tcW w:w="5259" w:type="dxa"/>
            <w:tcBorders>
              <w:top w:val="single" w:sz="7" w:space="0" w:color="000000"/>
              <w:left w:val="single" w:sz="6" w:space="0" w:color="000000"/>
              <w:bottom w:val="single" w:sz="7" w:space="0" w:color="000000"/>
              <w:right w:val="single" w:sz="6" w:space="0" w:color="000000"/>
            </w:tcBorders>
          </w:tcPr>
          <w:p w14:paraId="031B5C57" w14:textId="77777777" w:rsidR="00B2220F" w:rsidRPr="00C96D70" w:rsidRDefault="00B2220F" w:rsidP="00E95B8C">
            <w:pPr>
              <w:spacing w:before="66" w:after="0" w:line="250" w:lineRule="auto"/>
              <w:ind w:left="100" w:right="397" w:hanging="1"/>
              <w:rPr>
                <w:rFonts w:eastAsia="Times New Roman" w:cs="Times New Roman"/>
                <w:sz w:val="20"/>
                <w:szCs w:val="20"/>
              </w:rPr>
            </w:pPr>
            <w:r w:rsidRPr="00C96D70">
              <w:rPr>
                <w:rFonts w:eastAsia="Times New Roman" w:cs="Times New Roman"/>
                <w:sz w:val="20"/>
                <w:szCs w:val="20"/>
              </w:rPr>
              <w:t>Provides direction, review, and input to the Project Manager and Project team</w:t>
            </w:r>
          </w:p>
        </w:tc>
      </w:tr>
      <w:tr w:rsidR="00B2220F" w:rsidRPr="00C96D70" w14:paraId="34673487" w14:textId="77777777" w:rsidTr="00E95B8C">
        <w:trPr>
          <w:trHeight w:hRule="exact" w:val="767"/>
        </w:trPr>
        <w:tc>
          <w:tcPr>
            <w:tcW w:w="4028" w:type="dxa"/>
            <w:tcBorders>
              <w:top w:val="single" w:sz="7" w:space="0" w:color="000000"/>
              <w:left w:val="single" w:sz="6" w:space="0" w:color="000000"/>
              <w:bottom w:val="single" w:sz="7" w:space="0" w:color="000000"/>
              <w:right w:val="single" w:sz="6" w:space="0" w:color="000000"/>
            </w:tcBorders>
          </w:tcPr>
          <w:p w14:paraId="0DF88FA2" w14:textId="77777777" w:rsidR="00B2220F" w:rsidRDefault="00B2220F" w:rsidP="00E95B8C">
            <w:pPr>
              <w:spacing w:before="10" w:after="0"/>
              <w:ind w:left="100" w:right="-20"/>
              <w:rPr>
                <w:rFonts w:eastAsia="Times New Roman" w:cs="Times New Roman"/>
                <w:sz w:val="20"/>
                <w:szCs w:val="20"/>
              </w:rPr>
            </w:pPr>
            <w:r w:rsidRPr="00C96D70">
              <w:rPr>
                <w:rFonts w:eastAsia="Times New Roman" w:cs="Times New Roman"/>
                <w:sz w:val="20"/>
                <w:szCs w:val="20"/>
              </w:rPr>
              <w:t>Project Team</w:t>
            </w:r>
          </w:p>
          <w:p w14:paraId="13AAEFA7" w14:textId="77777777" w:rsidR="00B2220F" w:rsidRDefault="00B2220F" w:rsidP="00E95B8C">
            <w:pPr>
              <w:spacing w:before="10" w:after="0"/>
              <w:ind w:left="100" w:right="-20"/>
              <w:rPr>
                <w:rFonts w:eastAsia="Times New Roman" w:cs="Times New Roman"/>
                <w:sz w:val="20"/>
                <w:szCs w:val="20"/>
              </w:rPr>
            </w:pPr>
            <w:r w:rsidRPr="00C96D70">
              <w:rPr>
                <w:rFonts w:eastAsia="Times New Roman" w:cs="Times New Roman"/>
                <w:sz w:val="20"/>
                <w:szCs w:val="20"/>
              </w:rPr>
              <w:t>PI</w:t>
            </w:r>
            <w:r>
              <w:rPr>
                <w:rFonts w:eastAsia="Times New Roman" w:cs="Times New Roman"/>
                <w:sz w:val="20"/>
                <w:szCs w:val="20"/>
              </w:rPr>
              <w:t xml:space="preserve">: </w:t>
            </w:r>
            <w:r w:rsidRPr="00C96D70">
              <w:rPr>
                <w:rFonts w:eastAsia="Times New Roman" w:cs="Times New Roman"/>
                <w:sz w:val="20"/>
                <w:szCs w:val="20"/>
              </w:rPr>
              <w:t>Larry Head</w:t>
            </w:r>
            <w:r>
              <w:rPr>
                <w:rFonts w:eastAsia="Times New Roman" w:cs="Times New Roman"/>
                <w:sz w:val="20"/>
                <w:szCs w:val="20"/>
              </w:rPr>
              <w:t>, UA</w:t>
            </w:r>
          </w:p>
          <w:p w14:paraId="1FB89D2E" w14:textId="77777777" w:rsidR="00B2220F" w:rsidRPr="00C96D70" w:rsidRDefault="00B2220F" w:rsidP="00E95B8C">
            <w:pPr>
              <w:spacing w:before="10" w:after="0"/>
              <w:ind w:left="100" w:right="-20"/>
              <w:rPr>
                <w:rFonts w:eastAsia="Times New Roman" w:cs="Times New Roman"/>
                <w:sz w:val="20"/>
                <w:szCs w:val="20"/>
              </w:rPr>
            </w:pPr>
            <w:r>
              <w:rPr>
                <w:rFonts w:eastAsia="Times New Roman" w:cs="Times New Roman"/>
                <w:sz w:val="20"/>
                <w:szCs w:val="20"/>
              </w:rPr>
              <w:t>Co-PI: Kun Zhou, PATH</w:t>
            </w:r>
          </w:p>
        </w:tc>
        <w:tc>
          <w:tcPr>
            <w:tcW w:w="5259" w:type="dxa"/>
            <w:tcBorders>
              <w:top w:val="single" w:sz="7" w:space="0" w:color="000000"/>
              <w:left w:val="single" w:sz="6" w:space="0" w:color="000000"/>
              <w:bottom w:val="single" w:sz="7" w:space="0" w:color="000000"/>
              <w:right w:val="single" w:sz="6" w:space="0" w:color="000000"/>
            </w:tcBorders>
          </w:tcPr>
          <w:p w14:paraId="0872BA71" w14:textId="77777777" w:rsidR="00B2220F" w:rsidRPr="00C96D70" w:rsidRDefault="00B2220F" w:rsidP="00E95B8C">
            <w:pPr>
              <w:spacing w:before="10" w:after="0"/>
              <w:ind w:left="100" w:right="-20"/>
              <w:rPr>
                <w:rFonts w:eastAsia="Times New Roman" w:cs="Times New Roman"/>
                <w:sz w:val="20"/>
                <w:szCs w:val="20"/>
              </w:rPr>
            </w:pPr>
            <w:r w:rsidRPr="00C96D70">
              <w:rPr>
                <w:rFonts w:eastAsia="Times New Roman" w:cs="Times New Roman"/>
                <w:sz w:val="20"/>
                <w:szCs w:val="20"/>
              </w:rPr>
              <w:t xml:space="preserve">Responsible for the management and technical leadership of the project. </w:t>
            </w:r>
          </w:p>
        </w:tc>
      </w:tr>
      <w:tr w:rsidR="00B2220F" w14:paraId="5B6F5240" w14:textId="77777777" w:rsidTr="00E95B8C">
        <w:trPr>
          <w:trHeight w:hRule="exact" w:val="3872"/>
        </w:trPr>
        <w:tc>
          <w:tcPr>
            <w:tcW w:w="4028" w:type="dxa"/>
            <w:tcBorders>
              <w:top w:val="single" w:sz="7" w:space="0" w:color="000000"/>
              <w:left w:val="single" w:sz="6" w:space="0" w:color="000000"/>
              <w:bottom w:val="single" w:sz="7" w:space="0" w:color="000000"/>
              <w:right w:val="single" w:sz="6" w:space="0" w:color="000000"/>
            </w:tcBorders>
          </w:tcPr>
          <w:p w14:paraId="7656F0B6" w14:textId="77777777" w:rsidR="00B2220F" w:rsidRPr="00C96D70" w:rsidRDefault="00B2220F" w:rsidP="00E95B8C">
            <w:pPr>
              <w:spacing w:before="10" w:after="0"/>
              <w:ind w:left="100" w:right="-20"/>
              <w:rPr>
                <w:rFonts w:eastAsia="Times New Roman" w:cs="Times New Roman"/>
                <w:sz w:val="20"/>
                <w:szCs w:val="20"/>
              </w:rPr>
            </w:pPr>
            <w:r w:rsidRPr="00C96D70">
              <w:rPr>
                <w:rFonts w:eastAsia="Times New Roman" w:cs="Times New Roman"/>
                <w:sz w:val="20"/>
                <w:szCs w:val="20"/>
              </w:rPr>
              <w:t>Project Team</w:t>
            </w:r>
          </w:p>
          <w:p w14:paraId="005D75E0" w14:textId="77777777" w:rsidR="00B2220F" w:rsidRPr="00C96D70" w:rsidRDefault="00B2220F" w:rsidP="00E95B8C">
            <w:pPr>
              <w:spacing w:before="10" w:after="0"/>
              <w:ind w:left="100" w:right="-20"/>
              <w:rPr>
                <w:rFonts w:eastAsia="Times New Roman" w:cs="Times New Roman"/>
                <w:sz w:val="20"/>
                <w:szCs w:val="20"/>
              </w:rPr>
            </w:pPr>
          </w:p>
        </w:tc>
        <w:tc>
          <w:tcPr>
            <w:tcW w:w="5259" w:type="dxa"/>
            <w:tcBorders>
              <w:top w:val="single" w:sz="7" w:space="0" w:color="000000"/>
              <w:left w:val="single" w:sz="6" w:space="0" w:color="000000"/>
              <w:bottom w:val="single" w:sz="7" w:space="0" w:color="000000"/>
              <w:right w:val="single" w:sz="6" w:space="0" w:color="000000"/>
            </w:tcBorders>
          </w:tcPr>
          <w:p w14:paraId="1C7FBA50" w14:textId="77777777" w:rsidR="00B2220F" w:rsidRPr="00C96D70" w:rsidRDefault="00B2220F" w:rsidP="00E95B8C">
            <w:pPr>
              <w:spacing w:before="66" w:after="0" w:line="250" w:lineRule="auto"/>
              <w:ind w:left="100" w:right="60"/>
              <w:rPr>
                <w:rFonts w:eastAsia="Times New Roman" w:cs="Times New Roman"/>
                <w:sz w:val="20"/>
                <w:szCs w:val="20"/>
              </w:rPr>
            </w:pPr>
            <w:r w:rsidRPr="00C96D70">
              <w:rPr>
                <w:rFonts w:eastAsia="Times New Roman" w:cs="Times New Roman"/>
                <w:sz w:val="20"/>
                <w:szCs w:val="20"/>
              </w:rPr>
              <w:t xml:space="preserve">Team members are responsible for contribution to technical execution of the project plan. PI for each Team organization is responsible for the team members at that organization. </w:t>
            </w:r>
          </w:p>
          <w:p w14:paraId="6B1B61C8"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UA:</w:t>
            </w:r>
          </w:p>
          <w:p w14:paraId="14833244"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Sherilyn Keaton, Senior Software Engineer</w:t>
            </w:r>
          </w:p>
          <w:p w14:paraId="082C10E1"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Niraj Altekar, Graduate Research Assistant</w:t>
            </w:r>
          </w:p>
          <w:p w14:paraId="1D9047BB"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Debashish Das, Graduate Research Assistant</w:t>
            </w:r>
          </w:p>
          <w:p w14:paraId="431C890E"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Jane Gatzemeier, Undergraduate Research Assistant</w:t>
            </w:r>
          </w:p>
          <w:p w14:paraId="38C2B9CD"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Drake Sitaraman, Undergraduate Research Assistant</w:t>
            </w:r>
          </w:p>
          <w:p w14:paraId="215EAD8A"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PATH:</w:t>
            </w:r>
          </w:p>
          <w:p w14:paraId="48344639"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John Spring, R&amp;D Engineering 4</w:t>
            </w:r>
          </w:p>
          <w:p w14:paraId="1876D04D" w14:textId="77777777" w:rsidR="00B2220F"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Huadong Meng, Research Engineer</w:t>
            </w:r>
          </w:p>
          <w:p w14:paraId="2121DA6A" w14:textId="77777777" w:rsidR="00B2220F" w:rsidRPr="00C96D70" w:rsidRDefault="00B2220F" w:rsidP="00E95B8C">
            <w:pPr>
              <w:spacing w:before="66" w:after="0" w:line="250" w:lineRule="auto"/>
              <w:ind w:left="100" w:right="60"/>
              <w:rPr>
                <w:rFonts w:eastAsia="Times New Roman" w:cs="Times New Roman"/>
                <w:sz w:val="20"/>
                <w:szCs w:val="20"/>
              </w:rPr>
            </w:pPr>
            <w:r>
              <w:rPr>
                <w:rFonts w:eastAsia="Times New Roman" w:cs="Times New Roman"/>
                <w:sz w:val="20"/>
                <w:szCs w:val="20"/>
              </w:rPr>
              <w:t>David Nelson</w:t>
            </w:r>
            <w:proofErr w:type="gramStart"/>
            <w:r>
              <w:rPr>
                <w:rFonts w:eastAsia="Times New Roman" w:cs="Times New Roman"/>
                <w:sz w:val="20"/>
                <w:szCs w:val="20"/>
              </w:rPr>
              <w:t>, ,</w:t>
            </w:r>
            <w:proofErr w:type="gramEnd"/>
            <w:r>
              <w:rPr>
                <w:rFonts w:eastAsia="Times New Roman" w:cs="Times New Roman"/>
                <w:sz w:val="20"/>
                <w:szCs w:val="20"/>
              </w:rPr>
              <w:t xml:space="preserve"> R&amp;D Engineering 4</w:t>
            </w:r>
          </w:p>
          <w:p w14:paraId="2AC4D014" w14:textId="77777777" w:rsidR="00B2220F" w:rsidRDefault="00B2220F" w:rsidP="00E95B8C">
            <w:pPr>
              <w:spacing w:before="66" w:after="0" w:line="250" w:lineRule="auto"/>
              <w:ind w:left="100" w:right="60"/>
              <w:rPr>
                <w:rFonts w:eastAsia="Times New Roman" w:cs="Times New Roman"/>
                <w:sz w:val="20"/>
                <w:szCs w:val="20"/>
              </w:rPr>
            </w:pPr>
          </w:p>
        </w:tc>
      </w:tr>
    </w:tbl>
    <w:p w14:paraId="34257FD6" w14:textId="77777777" w:rsidR="00B2220F" w:rsidRDefault="00B2220F" w:rsidP="005E6F85"/>
    <w:p w14:paraId="450BF23A" w14:textId="7D9A2606" w:rsidR="005E6F85" w:rsidRDefault="005E6F85" w:rsidP="005E6F85">
      <w:r>
        <w:t xml:space="preserve">The MDG includes key development members from each of the projects shown in the bulleted list above, </w:t>
      </w:r>
      <w:r>
        <w:lastRenderedPageBreak/>
        <w:t xml:space="preserve">along with identified individuals that are actively using one of the MMITSS prototypes from </w:t>
      </w:r>
      <w:r w:rsidR="00C9427B">
        <w:t xml:space="preserve">the </w:t>
      </w:r>
      <w:r w:rsidR="00C9427B" w:rsidRPr="005E6F85">
        <w:t>FHWA</w:t>
      </w:r>
      <w:r w:rsidRPr="005E6F85">
        <w:t xml:space="preserve"> Open Source Application Development Portal (OSADP) </w:t>
      </w:r>
      <w:r>
        <w:t xml:space="preserve">where each prototype deployment has been submitted. Each of these organizations will </w:t>
      </w:r>
      <w:r w:rsidR="00B25941">
        <w:t xml:space="preserve">be able to </w:t>
      </w:r>
      <w:r>
        <w:t xml:space="preserve">assign a designated individual to the MDG who </w:t>
      </w:r>
      <w:r w:rsidR="009C6F10">
        <w:t xml:space="preserve">can provide </w:t>
      </w:r>
      <w:proofErr w:type="gramStart"/>
      <w:r w:rsidR="009C6F10">
        <w:t>technical  input</w:t>
      </w:r>
      <w:proofErr w:type="gramEnd"/>
      <w:r>
        <w:t xml:space="preserve"> on development planning decisions and priority establishment. The Pooled Fund Panel members will have “final voting” rights on these decisions.  </w:t>
      </w:r>
    </w:p>
    <w:p w14:paraId="5471FB59" w14:textId="77777777" w:rsidR="004A0C0C" w:rsidRDefault="004A0C0C" w:rsidP="004A0C0C">
      <w:r>
        <w:t xml:space="preserve">The MMITSS Phase I and Phase II projects resulted in the development of two (2) prototype software systems referred to as MMITSS-AZ and MMITSS-CA. These prototypes have been submitted to the FHWA Open Source Application Development Portal (OSADP) and there are several teams using the source code to develop systems for projects. These projects include: </w:t>
      </w:r>
    </w:p>
    <w:p w14:paraId="33C45EDF" w14:textId="77777777" w:rsidR="004A0C0C" w:rsidRDefault="004A0C0C" w:rsidP="004A0C0C">
      <w:pPr>
        <w:pStyle w:val="ListParagraph"/>
        <w:numPr>
          <w:ilvl w:val="0"/>
          <w:numId w:val="35"/>
        </w:numPr>
      </w:pPr>
      <w:r>
        <w:t xml:space="preserve">THEA Connected Vehicle Pilot Deployment (MMITSS-AZ),  </w:t>
      </w:r>
    </w:p>
    <w:p w14:paraId="0F786D2D" w14:textId="77777777" w:rsidR="004A0C0C" w:rsidRDefault="004A0C0C" w:rsidP="004A0C0C">
      <w:pPr>
        <w:pStyle w:val="ListParagraph"/>
        <w:numPr>
          <w:ilvl w:val="0"/>
          <w:numId w:val="35"/>
        </w:numPr>
      </w:pPr>
      <w:r>
        <w:t>Utah DOT Connected Vehicle Deployment (MMITSS-AZ),</w:t>
      </w:r>
    </w:p>
    <w:p w14:paraId="1A011ADC" w14:textId="77777777" w:rsidR="004A0C0C" w:rsidRDefault="004A0C0C" w:rsidP="004A0C0C">
      <w:pPr>
        <w:pStyle w:val="ListParagraph"/>
        <w:numPr>
          <w:ilvl w:val="0"/>
          <w:numId w:val="35"/>
        </w:numPr>
      </w:pPr>
      <w:r>
        <w:t xml:space="preserve">San Diego Port Tenants Association (via Peloton) (MMITSS-AZ), </w:t>
      </w:r>
    </w:p>
    <w:p w14:paraId="377036A6" w14:textId="77777777" w:rsidR="004A0C0C" w:rsidRDefault="004A0C0C" w:rsidP="004A0C0C">
      <w:pPr>
        <w:pStyle w:val="ListParagraph"/>
        <w:numPr>
          <w:ilvl w:val="0"/>
          <w:numId w:val="35"/>
        </w:numPr>
      </w:pPr>
      <w:r>
        <w:t xml:space="preserve">Columbus Smart City (via Peloton) (MMITSS-AZ), </w:t>
      </w:r>
    </w:p>
    <w:p w14:paraId="66ED5824" w14:textId="77777777" w:rsidR="004A0C0C" w:rsidRDefault="004A0C0C" w:rsidP="004A0C0C">
      <w:pPr>
        <w:pStyle w:val="ListParagraph"/>
        <w:numPr>
          <w:ilvl w:val="0"/>
          <w:numId w:val="35"/>
        </w:numPr>
      </w:pPr>
      <w:r>
        <w:t xml:space="preserve">V2I-Hub Integration Project (MMITSS-AZ, Battelle, UA), </w:t>
      </w:r>
    </w:p>
    <w:p w14:paraId="3A5B551D" w14:textId="77777777" w:rsidR="004A0C0C" w:rsidRDefault="004A0C0C" w:rsidP="004A0C0C">
      <w:pPr>
        <w:pStyle w:val="ListParagraph"/>
        <w:numPr>
          <w:ilvl w:val="0"/>
          <w:numId w:val="35"/>
        </w:numPr>
      </w:pPr>
      <w:r>
        <w:t xml:space="preserve">VTA, SamTrans and MTC for CV-based Transit Signal Priority along El Camino Real (MMITSS-CA),  </w:t>
      </w:r>
    </w:p>
    <w:p w14:paraId="5CDD12EC" w14:textId="77777777" w:rsidR="004A0C0C" w:rsidRDefault="004A0C0C" w:rsidP="004A0C0C">
      <w:pPr>
        <w:pStyle w:val="ListParagraph"/>
        <w:numPr>
          <w:ilvl w:val="0"/>
          <w:numId w:val="35"/>
        </w:numPr>
      </w:pPr>
      <w:r>
        <w:t xml:space="preserve">LADOT (MMITSS-CA), and </w:t>
      </w:r>
    </w:p>
    <w:p w14:paraId="282BDC53" w14:textId="77777777" w:rsidR="004A0C0C" w:rsidRDefault="004A0C0C" w:rsidP="004A0C0C">
      <w:pPr>
        <w:pStyle w:val="ListParagraph"/>
        <w:numPr>
          <w:ilvl w:val="0"/>
          <w:numId w:val="35"/>
        </w:numPr>
      </w:pPr>
      <w:r>
        <w:t>Potential MMITSS implementation with other interested agencies.</w:t>
      </w:r>
    </w:p>
    <w:p w14:paraId="25547631" w14:textId="525D68A7" w:rsidR="007D698B" w:rsidRDefault="0017556F" w:rsidP="00624043">
      <w:pPr>
        <w:pStyle w:val="Heading1"/>
      </w:pPr>
      <w:bookmarkStart w:id="8" w:name="_Toc517711169"/>
      <w:r>
        <w:t>SECTION</w:t>
      </w:r>
      <w:r>
        <w:rPr>
          <w:spacing w:val="-13"/>
        </w:rPr>
        <w:t xml:space="preserve"> </w:t>
      </w:r>
      <w:r>
        <w:t>3.</w:t>
      </w:r>
      <w:r w:rsidR="005B6483">
        <w:t>0</w:t>
      </w:r>
      <w:r>
        <w:rPr>
          <w:spacing w:val="68"/>
        </w:rPr>
        <w:t xml:space="preserve"> </w:t>
      </w:r>
      <w:r w:rsidR="001F51E8">
        <w:t>TECHNICAL PLANNING AND CONTROL</w:t>
      </w:r>
      <w:bookmarkEnd w:id="8"/>
    </w:p>
    <w:p w14:paraId="6484A908" w14:textId="47255E47" w:rsidR="009F00DF" w:rsidRDefault="009F00DF" w:rsidP="009F00DF"/>
    <w:p w14:paraId="746D57E2" w14:textId="26162E09" w:rsidR="007D698B" w:rsidRDefault="009F00DF" w:rsidP="002161A5">
      <w:r>
        <w:t>This section lays out the plan for the systems engineering activities and is written in close synchronization with the Project Management Plan (PMP) for Phase III. Although duplication between the PMP and SEMP has been minimized, further expansion of the systems engineering effort in this document will rely on similar high level descriptions that may appear in both documents.</w:t>
      </w:r>
    </w:p>
    <w:p w14:paraId="4AD9EC75" w14:textId="272680AF" w:rsidR="00B30AFE" w:rsidRDefault="00F94AA3" w:rsidP="00B30AFE">
      <w:pPr>
        <w:pStyle w:val="Heading2"/>
      </w:pPr>
      <w:bookmarkStart w:id="9" w:name="_Ref517624206"/>
      <w:bookmarkStart w:id="10" w:name="_Toc517711170"/>
      <w:r>
        <w:t>3</w:t>
      </w:r>
      <w:r w:rsidR="00481883">
        <w:t>.1</w:t>
      </w:r>
      <w:r w:rsidR="00481883">
        <w:tab/>
      </w:r>
      <w:bookmarkEnd w:id="9"/>
      <w:r w:rsidR="00AB011F">
        <w:t>Open Source Project</w:t>
      </w:r>
      <w:bookmarkEnd w:id="10"/>
    </w:p>
    <w:p w14:paraId="69D222E7" w14:textId="77777777" w:rsidR="0044148A" w:rsidRPr="0044148A" w:rsidRDefault="0044148A" w:rsidP="0044148A"/>
    <w:p w14:paraId="1231B845" w14:textId="7B7F35CE" w:rsidR="0044148A" w:rsidRPr="0044148A" w:rsidRDefault="00D96947" w:rsidP="0044148A">
      <w:r w:rsidRPr="0044148A">
        <w:t>This project includes software development and documentation creation and updates. This project is also intended t</w:t>
      </w:r>
      <w:r w:rsidR="003C164A" w:rsidRPr="0044148A">
        <w:t>o produce Open Source Software. All software will be delivered to the FHWA Open Source Application Development Portal (OSADP) to support further development outside of this systems engineering process.</w:t>
      </w:r>
      <w:r w:rsidR="0044148A" w:rsidRPr="0044148A">
        <w:t xml:space="preserve"> </w:t>
      </w:r>
    </w:p>
    <w:p w14:paraId="0D4C0B09" w14:textId="5CB1E992" w:rsidR="0044148A" w:rsidRDefault="0044148A" w:rsidP="0044148A">
      <w:r>
        <w:t xml:space="preserve">In order to </w:t>
      </w:r>
      <w:r w:rsidR="00A01C6C">
        <w:t xml:space="preserve">maintain an environment conducive to ongoing open source development, an open source repository will be used (e.g., GitHub, GitLab, and / or </w:t>
      </w:r>
      <w:r w:rsidR="001219D9">
        <w:t>Bitb</w:t>
      </w:r>
      <w:r w:rsidR="00A01C6C">
        <w:t>ucket).</w:t>
      </w:r>
      <w:r w:rsidR="00010D56">
        <w:t xml:space="preserve"> Software and document change requests will be handled via issue trackers built in to the repository platform. That means that all change tracking will be open for view and maintained at the repository level.</w:t>
      </w:r>
      <w:r w:rsidR="009C6F10">
        <w:t xml:space="preserve"> Consideration of the tools to be used in this project included review of the tools being used in the USDOT Open Data Environment (ODE) project. </w:t>
      </w:r>
      <w:r w:rsidR="00AE62E6">
        <w:t xml:space="preserve"> </w:t>
      </w:r>
      <w:r w:rsidR="00AE62E6">
        <w:fldChar w:fldCharType="begin"/>
      </w:r>
      <w:r w:rsidR="00AE62E6">
        <w:instrText xml:space="preserve"> REF _Ref517618394 \h </w:instrText>
      </w:r>
      <w:r w:rsidR="00303389">
        <w:instrText xml:space="preserve"> \* MERGEFORMAT </w:instrText>
      </w:r>
      <w:r w:rsidR="00AE62E6">
        <w:fldChar w:fldCharType="separate"/>
      </w:r>
      <w:ins w:id="11" w:author="sherilyn.keaton@gmail.com" w:date="2018-06-25T17:33:00Z">
        <w:r w:rsidR="00E445BB">
          <w:t xml:space="preserve">Table </w:t>
        </w:r>
        <w:r w:rsidR="00E445BB">
          <w:rPr>
            <w:noProof/>
          </w:rPr>
          <w:t>1</w:t>
        </w:r>
      </w:ins>
      <w:del w:id="12" w:author="sherilyn.keaton@gmail.com" w:date="2018-06-25T17:33:00Z">
        <w:r w:rsidR="00AE62E6" w:rsidRPr="00303389" w:rsidDel="00E445BB">
          <w:delText>Table</w:delText>
        </w:r>
        <w:r w:rsidR="00AE62E6" w:rsidDel="00E445BB">
          <w:delText xml:space="preserve"> </w:delText>
        </w:r>
        <w:r w:rsidR="00AE62E6" w:rsidDel="00E445BB">
          <w:rPr>
            <w:noProof/>
          </w:rPr>
          <w:delText>1</w:delText>
        </w:r>
      </w:del>
      <w:r w:rsidR="00AE62E6">
        <w:fldChar w:fldCharType="end"/>
      </w:r>
      <w:r w:rsidR="00AE62E6">
        <w:t xml:space="preserve"> shows the open source tools proposed for </w:t>
      </w:r>
      <w:r w:rsidR="009C6F10">
        <w:t xml:space="preserve">the USDOT ODE and for the MMITSS </w:t>
      </w:r>
      <w:r w:rsidR="00AE62E6">
        <w:t>the project. Any of these tools may be replaced by another tool if necessary.</w:t>
      </w:r>
    </w:p>
    <w:p w14:paraId="6B69606F" w14:textId="77777777" w:rsidR="00C5540E" w:rsidRDefault="00C5540E" w:rsidP="002078D7">
      <w:pPr>
        <w:pStyle w:val="Caption"/>
      </w:pPr>
      <w:bookmarkStart w:id="13" w:name="_Ref517618220"/>
      <w:bookmarkStart w:id="14" w:name="_Ref517618298"/>
    </w:p>
    <w:p w14:paraId="0B36F604" w14:textId="0709E3D4" w:rsidR="002078D7" w:rsidRDefault="002078D7" w:rsidP="002078D7">
      <w:pPr>
        <w:pStyle w:val="Caption"/>
      </w:pPr>
      <w:bookmarkStart w:id="15" w:name="_Toc517711188"/>
      <w:r>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2</w:t>
      </w:r>
      <w:r w:rsidR="00904A6A">
        <w:rPr>
          <w:noProof/>
        </w:rPr>
        <w:fldChar w:fldCharType="end"/>
      </w:r>
      <w:r>
        <w:t xml:space="preserve"> Open Source Development Tools</w:t>
      </w:r>
      <w:bookmarkEnd w:id="13"/>
      <w:bookmarkEnd w:id="14"/>
      <w:bookmarkEnd w:id="15"/>
    </w:p>
    <w:p w14:paraId="156AA0C7" w14:textId="77777777" w:rsidR="002078D7" w:rsidRPr="002078D7" w:rsidRDefault="002078D7" w:rsidP="002078D7"/>
    <w:tbl>
      <w:tblPr>
        <w:tblW w:w="10078" w:type="dxa"/>
        <w:tblCellMar>
          <w:left w:w="0" w:type="dxa"/>
          <w:right w:w="0" w:type="dxa"/>
        </w:tblCellMar>
        <w:tblLook w:val="04A0" w:firstRow="1" w:lastRow="0" w:firstColumn="1" w:lastColumn="0" w:noHBand="0" w:noVBand="1"/>
      </w:tblPr>
      <w:tblGrid>
        <w:gridCol w:w="2743"/>
        <w:gridCol w:w="3280"/>
        <w:gridCol w:w="4055"/>
      </w:tblGrid>
      <w:tr w:rsidR="002078D7" w:rsidRPr="002078D7" w14:paraId="326C47A9" w14:textId="77777777" w:rsidTr="00820909">
        <w:trPr>
          <w:trHeight w:val="439"/>
        </w:trPr>
        <w:tc>
          <w:tcPr>
            <w:tcW w:w="2743" w:type="dxa"/>
            <w:tcBorders>
              <w:top w:val="single" w:sz="8" w:space="0" w:color="000000"/>
              <w:left w:val="single" w:sz="8" w:space="0" w:color="000000"/>
              <w:bottom w:val="single" w:sz="8" w:space="0" w:color="000000"/>
              <w:right w:val="single" w:sz="8" w:space="0" w:color="000000"/>
            </w:tcBorders>
            <w:shd w:val="clear" w:color="auto" w:fill="D9D9D9"/>
            <w:tcMar>
              <w:top w:w="15" w:type="dxa"/>
              <w:left w:w="61" w:type="dxa"/>
              <w:bottom w:w="0" w:type="dxa"/>
              <w:right w:w="61" w:type="dxa"/>
            </w:tcMar>
            <w:vAlign w:val="center"/>
            <w:hideMark/>
          </w:tcPr>
          <w:p w14:paraId="357D7323" w14:textId="77777777" w:rsidR="002078D7" w:rsidRPr="002078D7" w:rsidRDefault="002078D7" w:rsidP="002078D7">
            <w:r w:rsidRPr="002078D7">
              <w:rPr>
                <w:b/>
                <w:bCs/>
              </w:rPr>
              <w:t>Tool</w:t>
            </w:r>
          </w:p>
        </w:tc>
        <w:tc>
          <w:tcPr>
            <w:tcW w:w="32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61" w:type="dxa"/>
              <w:bottom w:w="0" w:type="dxa"/>
              <w:right w:w="61" w:type="dxa"/>
            </w:tcMar>
            <w:vAlign w:val="center"/>
            <w:hideMark/>
          </w:tcPr>
          <w:p w14:paraId="28B6D464" w14:textId="77777777" w:rsidR="002078D7" w:rsidRPr="002078D7" w:rsidRDefault="002078D7" w:rsidP="002078D7">
            <w:r w:rsidRPr="002078D7">
              <w:rPr>
                <w:b/>
                <w:bCs/>
              </w:rPr>
              <w:t>USDOT ODE *</w:t>
            </w:r>
          </w:p>
        </w:tc>
        <w:tc>
          <w:tcPr>
            <w:tcW w:w="4055" w:type="dxa"/>
            <w:tcBorders>
              <w:top w:val="single" w:sz="8" w:space="0" w:color="000000"/>
              <w:left w:val="single" w:sz="8" w:space="0" w:color="000000"/>
              <w:bottom w:val="single" w:sz="8" w:space="0" w:color="000000"/>
              <w:right w:val="single" w:sz="8" w:space="0" w:color="000000"/>
            </w:tcBorders>
            <w:shd w:val="clear" w:color="auto" w:fill="D9D9D9"/>
            <w:tcMar>
              <w:top w:w="15" w:type="dxa"/>
              <w:left w:w="61" w:type="dxa"/>
              <w:bottom w:w="0" w:type="dxa"/>
              <w:right w:w="61" w:type="dxa"/>
            </w:tcMar>
            <w:vAlign w:val="center"/>
            <w:hideMark/>
          </w:tcPr>
          <w:p w14:paraId="08FECF88" w14:textId="77777777" w:rsidR="002078D7" w:rsidRPr="002078D7" w:rsidRDefault="002078D7" w:rsidP="002078D7">
            <w:r w:rsidRPr="002078D7">
              <w:rPr>
                <w:b/>
                <w:bCs/>
              </w:rPr>
              <w:t>MMITSS</w:t>
            </w:r>
          </w:p>
        </w:tc>
      </w:tr>
      <w:tr w:rsidR="002078D7" w:rsidRPr="002078D7" w14:paraId="650A25D7" w14:textId="77777777" w:rsidTr="00820909">
        <w:trPr>
          <w:trHeight w:val="524"/>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7F05DB28" w14:textId="77777777" w:rsidR="002078D7" w:rsidRPr="002078D7" w:rsidRDefault="002078D7" w:rsidP="002078D7">
            <w:r w:rsidRPr="002078D7">
              <w:rPr>
                <w:b/>
                <w:bCs/>
              </w:rPr>
              <w:t>Version Control System</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1EB599A6" w14:textId="77777777" w:rsidR="002078D7" w:rsidRPr="002078D7" w:rsidRDefault="002078D7" w:rsidP="002078D7">
            <w:r w:rsidRPr="002078D7">
              <w:t>GitHub Open Source Repository</w:t>
            </w:r>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37D4428E" w14:textId="77777777" w:rsidR="002078D7" w:rsidRPr="002078D7" w:rsidRDefault="002078D7" w:rsidP="002078D7">
            <w:r w:rsidRPr="002078D7">
              <w:t>GitHub Open Source Repository</w:t>
            </w:r>
          </w:p>
        </w:tc>
      </w:tr>
      <w:tr w:rsidR="002078D7" w:rsidRPr="002078D7" w14:paraId="24127DFB" w14:textId="77777777" w:rsidTr="00820909">
        <w:trPr>
          <w:trHeight w:val="1126"/>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515A844B" w14:textId="77777777" w:rsidR="002078D7" w:rsidRPr="002078D7" w:rsidRDefault="002078D7" w:rsidP="002078D7">
            <w:r w:rsidRPr="002078D7">
              <w:rPr>
                <w:b/>
                <w:bCs/>
              </w:rPr>
              <w:lastRenderedPageBreak/>
              <w:t>Agile Process Management</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18920D43" w14:textId="77777777" w:rsidR="002078D7" w:rsidRPr="002078D7" w:rsidRDefault="002078D7" w:rsidP="002078D7">
            <w:r w:rsidRPr="002078D7">
              <w:t>Jira by Atlassian (Agile Process assumed)</w:t>
            </w:r>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361378EA" w14:textId="77777777" w:rsidR="002078D7" w:rsidRPr="002078D7" w:rsidRDefault="002078D7" w:rsidP="002078D7">
            <w:r w:rsidRPr="002078D7">
              <w:t>GitHub Issues (Agile not built in, but can be used in an Agile Process environment)</w:t>
            </w:r>
          </w:p>
        </w:tc>
      </w:tr>
      <w:tr w:rsidR="002078D7" w:rsidRPr="002078D7" w14:paraId="76DFC1DF" w14:textId="77777777" w:rsidTr="00820909">
        <w:trPr>
          <w:trHeight w:val="524"/>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7477B8E8" w14:textId="77777777" w:rsidR="002078D7" w:rsidRPr="002078D7" w:rsidRDefault="002078D7" w:rsidP="002078D7">
            <w:r w:rsidRPr="002078D7">
              <w:rPr>
                <w:b/>
                <w:bCs/>
              </w:rPr>
              <w:t>Project Wiki Page</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2FFD9B5C" w14:textId="77777777" w:rsidR="002078D7" w:rsidRPr="002078D7" w:rsidRDefault="002078D7" w:rsidP="002078D7">
            <w:r w:rsidRPr="002078D7">
              <w:t>Confluence by Atlassian</w:t>
            </w:r>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2F3DF4A9" w14:textId="77777777" w:rsidR="002078D7" w:rsidRPr="002078D7" w:rsidRDefault="002078D7" w:rsidP="002078D7">
            <w:r w:rsidRPr="002078D7">
              <w:t>GitHub Wikis</w:t>
            </w:r>
          </w:p>
        </w:tc>
      </w:tr>
      <w:tr w:rsidR="002078D7" w:rsidRPr="002078D7" w14:paraId="3F374365" w14:textId="77777777" w:rsidTr="00820909">
        <w:trPr>
          <w:trHeight w:val="1073"/>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011D76FC" w14:textId="77777777" w:rsidR="002078D7" w:rsidRPr="002078D7" w:rsidRDefault="002078D7" w:rsidP="002078D7">
            <w:r w:rsidRPr="002078D7">
              <w:rPr>
                <w:b/>
                <w:bCs/>
              </w:rPr>
              <w:t>Continuous Integration and Delivery</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626A5578" w14:textId="77777777" w:rsidR="002078D7" w:rsidRPr="002078D7" w:rsidRDefault="002078D7" w:rsidP="002078D7">
            <w:r w:rsidRPr="002078D7">
              <w:t>Travis</w:t>
            </w:r>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245DD814" w14:textId="77777777" w:rsidR="002078D7" w:rsidRPr="002078D7" w:rsidRDefault="002078D7" w:rsidP="002078D7">
            <w:r w:rsidRPr="002078D7">
              <w:t>TBD (Travis is the current choice when we get to this capability)</w:t>
            </w:r>
          </w:p>
        </w:tc>
      </w:tr>
      <w:tr w:rsidR="002078D7" w:rsidRPr="002078D7" w14:paraId="7A056E36" w14:textId="77777777" w:rsidTr="00820909">
        <w:trPr>
          <w:trHeight w:val="524"/>
        </w:trPr>
        <w:tc>
          <w:tcPr>
            <w:tcW w:w="27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46214226" w14:textId="77777777" w:rsidR="002078D7" w:rsidRPr="002078D7" w:rsidRDefault="002078D7" w:rsidP="002078D7">
            <w:r w:rsidRPr="002078D7">
              <w:rPr>
                <w:b/>
                <w:bCs/>
              </w:rPr>
              <w:t>Static Code Analysis</w:t>
            </w:r>
          </w:p>
        </w:tc>
        <w:tc>
          <w:tcPr>
            <w:tcW w:w="32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04F37816" w14:textId="77777777" w:rsidR="002078D7" w:rsidRPr="002078D7" w:rsidRDefault="002078D7" w:rsidP="002078D7">
            <w:proofErr w:type="spellStart"/>
            <w:r w:rsidRPr="002078D7">
              <w:t>SonarQube</w:t>
            </w:r>
            <w:proofErr w:type="spellEnd"/>
            <w:r w:rsidRPr="002078D7">
              <w:t xml:space="preserve"> / </w:t>
            </w:r>
            <w:proofErr w:type="spellStart"/>
            <w:r w:rsidRPr="002078D7">
              <w:t>SonarCloud</w:t>
            </w:r>
            <w:proofErr w:type="spellEnd"/>
          </w:p>
        </w:tc>
        <w:tc>
          <w:tcPr>
            <w:tcW w:w="4055" w:type="dxa"/>
            <w:tcBorders>
              <w:top w:val="single" w:sz="8" w:space="0" w:color="000000"/>
              <w:left w:val="single" w:sz="8" w:space="0" w:color="000000"/>
              <w:bottom w:val="single" w:sz="8" w:space="0" w:color="000000"/>
              <w:right w:val="single" w:sz="8" w:space="0" w:color="000000"/>
            </w:tcBorders>
            <w:shd w:val="clear" w:color="auto" w:fill="FFFFFF"/>
            <w:tcMar>
              <w:top w:w="15" w:type="dxa"/>
              <w:left w:w="61" w:type="dxa"/>
              <w:bottom w:w="0" w:type="dxa"/>
              <w:right w:w="61" w:type="dxa"/>
            </w:tcMar>
            <w:vAlign w:val="center"/>
            <w:hideMark/>
          </w:tcPr>
          <w:p w14:paraId="0B529406" w14:textId="77777777" w:rsidR="002078D7" w:rsidRPr="002078D7" w:rsidRDefault="002078D7" w:rsidP="002078D7">
            <w:r w:rsidRPr="002078D7">
              <w:t>TBD</w:t>
            </w:r>
          </w:p>
        </w:tc>
      </w:tr>
    </w:tbl>
    <w:p w14:paraId="32F956D3" w14:textId="096EE9AA" w:rsidR="007D698B" w:rsidRDefault="0017556F" w:rsidP="00220958">
      <w:pPr>
        <w:pStyle w:val="Heading1"/>
      </w:pPr>
      <w:bookmarkStart w:id="16" w:name="_Toc517711171"/>
      <w:r>
        <w:t>SECTION</w:t>
      </w:r>
      <w:r>
        <w:rPr>
          <w:spacing w:val="-13"/>
        </w:rPr>
        <w:t xml:space="preserve"> </w:t>
      </w:r>
      <w:r>
        <w:t>4.</w:t>
      </w:r>
      <w:r w:rsidR="005B6483">
        <w:t>0</w:t>
      </w:r>
      <w:r>
        <w:rPr>
          <w:spacing w:val="68"/>
        </w:rPr>
        <w:t xml:space="preserve"> </w:t>
      </w:r>
      <w:r w:rsidR="001F51E8">
        <w:t>SYSTEMS ENGINEERING PROCESS</w:t>
      </w:r>
      <w:bookmarkEnd w:id="16"/>
    </w:p>
    <w:p w14:paraId="03D15E4A" w14:textId="1A1D47C4" w:rsidR="00FB51AD" w:rsidRDefault="00FB51AD" w:rsidP="00FB51AD"/>
    <w:p w14:paraId="22988007" w14:textId="2AA0FB54" w:rsidR="00FF79B7" w:rsidRDefault="00FF79B7" w:rsidP="00FB51AD">
      <w:r>
        <w:t xml:space="preserve">This is the third phase of the MMITSS project and the Systems Engineering “V” Process has been followed for each phase. </w:t>
      </w:r>
      <w:r>
        <w:fldChar w:fldCharType="begin"/>
      </w:r>
      <w:r>
        <w:instrText xml:space="preserve"> REF _Ref517608931 \h </w:instrText>
      </w:r>
      <w:r>
        <w:fldChar w:fldCharType="separate"/>
      </w:r>
      <w:ins w:id="17" w:author="sherilyn.keaton@gmail.com" w:date="2018-06-25T17:33:00Z">
        <w:r w:rsidR="00E445BB">
          <w:rPr>
            <w:b/>
            <w:bCs/>
          </w:rPr>
          <w:t>Error! Reference source not found.</w:t>
        </w:r>
      </w:ins>
      <w:del w:id="18" w:author="sherilyn.keaton@gmail.com" w:date="2018-06-25T17:33:00Z">
        <w:r w:rsidDel="00E445BB">
          <w:delText xml:space="preserve">Figure </w:delText>
        </w:r>
        <w:r w:rsidDel="00E445BB">
          <w:rPr>
            <w:noProof/>
          </w:rPr>
          <w:delText>1</w:delText>
        </w:r>
        <w:r w:rsidRPr="00F4180E" w:rsidDel="00E445BB">
          <w:delText xml:space="preserve"> System Engineering Management Plan on the Systems Engineering Life Cycle Line</w:delText>
        </w:r>
      </w:del>
      <w:r>
        <w:fldChar w:fldCharType="end"/>
      </w:r>
      <w:r>
        <w:t xml:space="preserve"> below shows the documents that are relevant for this SEMP document. The following documents already exist for MMITSS:</w:t>
      </w:r>
    </w:p>
    <w:p w14:paraId="7056EC5D" w14:textId="4A39CC59" w:rsidR="00FB51AD" w:rsidRDefault="00FF79B7" w:rsidP="00FF79B7">
      <w:pPr>
        <w:pStyle w:val="ListParagraph"/>
        <w:numPr>
          <w:ilvl w:val="0"/>
          <w:numId w:val="36"/>
        </w:numPr>
      </w:pPr>
      <w:r>
        <w:t>Concept of Operations</w:t>
      </w:r>
    </w:p>
    <w:p w14:paraId="266147AD" w14:textId="7899AC0E" w:rsidR="00FF79B7" w:rsidRDefault="00FF79B7" w:rsidP="00FF79B7">
      <w:pPr>
        <w:pStyle w:val="ListParagraph"/>
        <w:numPr>
          <w:ilvl w:val="0"/>
          <w:numId w:val="36"/>
        </w:numPr>
      </w:pPr>
      <w:r>
        <w:t>System Requirements</w:t>
      </w:r>
    </w:p>
    <w:p w14:paraId="3A6A89FA" w14:textId="1518FE36" w:rsidR="00FF79B7" w:rsidRDefault="00FF79B7" w:rsidP="00FF79B7">
      <w:pPr>
        <w:pStyle w:val="ListParagraph"/>
        <w:numPr>
          <w:ilvl w:val="0"/>
          <w:numId w:val="36"/>
        </w:numPr>
      </w:pPr>
      <w:r>
        <w:t>High Level Design</w:t>
      </w:r>
    </w:p>
    <w:p w14:paraId="7ADD2A31" w14:textId="7DD62B94" w:rsidR="00FF79B7" w:rsidRDefault="00FF79B7" w:rsidP="00FF79B7">
      <w:pPr>
        <w:pStyle w:val="ListParagraph"/>
        <w:numPr>
          <w:ilvl w:val="0"/>
          <w:numId w:val="36"/>
        </w:numPr>
      </w:pPr>
      <w:r>
        <w:t>Detailed Design</w:t>
      </w:r>
    </w:p>
    <w:p w14:paraId="1C52C1E2" w14:textId="7C40D43C" w:rsidR="00FF79B7" w:rsidRPr="00FB51AD" w:rsidRDefault="00FF79B7" w:rsidP="00FF79B7">
      <w:r>
        <w:t xml:space="preserve">These documents will not be updated for this phase, however the changes made to the system are reflected in the </w:t>
      </w:r>
      <w:r w:rsidR="009676FC">
        <w:t xml:space="preserve">MMITSS </w:t>
      </w:r>
      <w:r w:rsidR="00F44F69">
        <w:t xml:space="preserve">Phase III </w:t>
      </w:r>
      <w:r w:rsidR="009676FC">
        <w:t>Development Plan, MMITSS Phase III Project Management Plan, and in this SEMP.</w:t>
      </w:r>
      <w:r w:rsidR="00F44F69">
        <w:t xml:space="preserve"> These documents will serve as </w:t>
      </w:r>
      <w:r w:rsidR="009C6F10">
        <w:t>the basis for new documentation developed during the software design and development process</w:t>
      </w:r>
      <w:r w:rsidR="00F44F69">
        <w:t>.</w:t>
      </w:r>
    </w:p>
    <w:p w14:paraId="6005F415" w14:textId="77777777" w:rsidR="009B08C3" w:rsidRDefault="00BF60DF" w:rsidP="00FB51AD">
      <w:r>
        <w:t>This systems engineering process will be used to construct, test, validate, and accept the MMITSS Phase III development readiness project components.</w:t>
      </w:r>
      <w:r w:rsidR="003C164A">
        <w:t xml:space="preserve"> All software delivered to the OSADP is available to external developers and any future development, by necessity, falls outside of this systems engineering process.</w:t>
      </w:r>
    </w:p>
    <w:p w14:paraId="1C3CC629" w14:textId="77777777" w:rsidR="009B08C3" w:rsidRDefault="009B08C3" w:rsidP="009B08C3">
      <w:pPr>
        <w:keepNext/>
      </w:pPr>
      <w:r w:rsidRPr="009B08C3">
        <w:rPr>
          <w:noProof/>
        </w:rPr>
        <w:lastRenderedPageBreak/>
        <w:t xml:space="preserve"> </w:t>
      </w:r>
      <w:r>
        <w:rPr>
          <w:noProof/>
        </w:rPr>
        <w:drawing>
          <wp:inline distT="0" distB="0" distL="0" distR="0" wp14:anchorId="3021DB7D" wp14:editId="78B1EF6D">
            <wp:extent cx="5372100" cy="32351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4005" cy="3296553"/>
                    </a:xfrm>
                    <a:prstGeom prst="rect">
                      <a:avLst/>
                    </a:prstGeom>
                  </pic:spPr>
                </pic:pic>
              </a:graphicData>
            </a:graphic>
          </wp:inline>
        </w:drawing>
      </w:r>
    </w:p>
    <w:p w14:paraId="355DCBAC" w14:textId="4FC53D05" w:rsidR="00FB51AD" w:rsidRDefault="009B08C3" w:rsidP="009B08C3">
      <w:pPr>
        <w:pStyle w:val="Caption"/>
      </w:pPr>
      <w:bookmarkStart w:id="19" w:name="_Toc517711185"/>
      <w:r>
        <w:t xml:space="preserve">Figure </w:t>
      </w:r>
      <w:r w:rsidR="00904A6A">
        <w:rPr>
          <w:noProof/>
        </w:rPr>
        <w:fldChar w:fldCharType="begin"/>
      </w:r>
      <w:r w:rsidR="00904A6A">
        <w:rPr>
          <w:noProof/>
        </w:rPr>
        <w:instrText xml:space="preserve"> SEQ Figure \* ARABIC </w:instrText>
      </w:r>
      <w:r w:rsidR="00904A6A">
        <w:rPr>
          <w:noProof/>
        </w:rPr>
        <w:fldChar w:fldCharType="separate"/>
      </w:r>
      <w:r w:rsidR="00E445BB">
        <w:rPr>
          <w:noProof/>
        </w:rPr>
        <w:t>1</w:t>
      </w:r>
      <w:r w:rsidR="00904A6A">
        <w:rPr>
          <w:noProof/>
        </w:rPr>
        <w:fldChar w:fldCharType="end"/>
      </w:r>
      <w:r>
        <w:t xml:space="preserve"> </w:t>
      </w:r>
      <w:r w:rsidRPr="003F0B29">
        <w:t>Systems Engineering Management Planning on the Systems Engineering Life Cycle Line</w:t>
      </w:r>
      <w:bookmarkEnd w:id="19"/>
    </w:p>
    <w:p w14:paraId="29A36859" w14:textId="77777777" w:rsidR="009B08C3" w:rsidRPr="009B08C3" w:rsidRDefault="009B08C3" w:rsidP="009B08C3"/>
    <w:p w14:paraId="0D253495" w14:textId="4FF14292" w:rsidR="0053118E" w:rsidRPr="0053118E" w:rsidRDefault="00F94AA3" w:rsidP="0053118E">
      <w:pPr>
        <w:pStyle w:val="Heading2"/>
      </w:pPr>
      <w:bookmarkStart w:id="20" w:name="_Toc517711172"/>
      <w:r>
        <w:rPr>
          <w:bCs w:val="0"/>
        </w:rPr>
        <w:t>3</w:t>
      </w:r>
      <w:r w:rsidR="0053118E" w:rsidRPr="0053118E">
        <w:rPr>
          <w:bCs w:val="0"/>
        </w:rPr>
        <w:t>.</w:t>
      </w:r>
      <w:r>
        <w:rPr>
          <w:bCs w:val="0"/>
        </w:rPr>
        <w:t>3</w:t>
      </w:r>
      <w:r w:rsidR="0053118E" w:rsidRPr="0053118E">
        <w:rPr>
          <w:bCs w:val="0"/>
        </w:rPr>
        <w:t xml:space="preserve"> Work Breakdown Structure</w:t>
      </w:r>
      <w:bookmarkEnd w:id="20"/>
    </w:p>
    <w:p w14:paraId="689D953D" w14:textId="59709A6E" w:rsidR="0053118E" w:rsidRDefault="0053118E" w:rsidP="00FB51AD"/>
    <w:p w14:paraId="33581C0E" w14:textId="61CE35B7" w:rsidR="0053456B" w:rsidRDefault="0053456B" w:rsidP="0053456B">
      <w:pPr>
        <w:autoSpaceDE w:val="0"/>
        <w:autoSpaceDN w:val="0"/>
        <w:adjustRightInd w:val="0"/>
        <w:spacing w:after="0"/>
        <w:ind w:left="40" w:right="-20"/>
        <w:rPr>
          <w:rFonts w:cs="Times New Roman"/>
        </w:rPr>
      </w:pPr>
      <w:r w:rsidRPr="00042F5D">
        <w:rPr>
          <w:rFonts w:cs="Times New Roman"/>
        </w:rPr>
        <w:t>The deliv</w:t>
      </w:r>
      <w:r w:rsidRPr="00042F5D">
        <w:rPr>
          <w:rFonts w:cs="Times New Roman"/>
          <w:spacing w:val="-1"/>
        </w:rPr>
        <w:t>e</w:t>
      </w:r>
      <w:r w:rsidRPr="00042F5D">
        <w:rPr>
          <w:rFonts w:cs="Times New Roman"/>
        </w:rPr>
        <w:t>r</w:t>
      </w:r>
      <w:r w:rsidRPr="00042F5D">
        <w:rPr>
          <w:rFonts w:cs="Times New Roman"/>
          <w:spacing w:val="-1"/>
        </w:rPr>
        <w:t>a</w:t>
      </w:r>
      <w:r w:rsidRPr="00042F5D">
        <w:rPr>
          <w:rFonts w:cs="Times New Roman"/>
        </w:rPr>
        <w:t>bles c</w:t>
      </w:r>
      <w:r w:rsidRPr="00042F5D">
        <w:rPr>
          <w:rFonts w:cs="Times New Roman"/>
          <w:spacing w:val="-1"/>
        </w:rPr>
        <w:t>r</w:t>
      </w:r>
      <w:r w:rsidRPr="00042F5D">
        <w:rPr>
          <w:rFonts w:cs="Times New Roman"/>
        </w:rPr>
        <w:t xml:space="preserve">eated in this </w:t>
      </w:r>
      <w:r w:rsidRPr="00042F5D">
        <w:rPr>
          <w:rFonts w:cs="Times New Roman"/>
          <w:spacing w:val="-1"/>
        </w:rPr>
        <w:t>p</w:t>
      </w:r>
      <w:r w:rsidRPr="00042F5D">
        <w:rPr>
          <w:rFonts w:cs="Times New Roman"/>
        </w:rPr>
        <w:t>roj</w:t>
      </w:r>
      <w:r w:rsidRPr="00042F5D">
        <w:rPr>
          <w:rFonts w:cs="Times New Roman"/>
          <w:spacing w:val="-1"/>
        </w:rPr>
        <w:t>e</w:t>
      </w:r>
      <w:r w:rsidRPr="00042F5D">
        <w:rPr>
          <w:rFonts w:cs="Times New Roman"/>
        </w:rPr>
        <w:t xml:space="preserve">ct </w:t>
      </w:r>
      <w:r>
        <w:rPr>
          <w:rFonts w:cs="Times New Roman"/>
        </w:rPr>
        <w:t>are intended to investigate the enhancement of existing MMITSS prototypes</w:t>
      </w:r>
      <w:r w:rsidRPr="00042F5D">
        <w:rPr>
          <w:rFonts w:cs="Times New Roman"/>
        </w:rPr>
        <w:t xml:space="preserve"> </w:t>
      </w:r>
      <w:r>
        <w:rPr>
          <w:rFonts w:cs="Times New Roman"/>
        </w:rPr>
        <w:t>to make the system readily</w:t>
      </w:r>
      <w:r w:rsidRPr="00042F5D">
        <w:rPr>
          <w:rFonts w:cs="Times New Roman"/>
        </w:rPr>
        <w:t xml:space="preserve"> deployable.</w:t>
      </w:r>
      <w:r w:rsidRPr="00042F5D">
        <w:rPr>
          <w:rFonts w:cs="Times New Roman"/>
          <w:spacing w:val="59"/>
        </w:rPr>
        <w:t xml:space="preserve"> </w:t>
      </w:r>
      <w:r>
        <w:rPr>
          <w:rFonts w:cs="Times New Roman"/>
        </w:rPr>
        <w:t xml:space="preserve">The deliverables are summarized in </w:t>
      </w:r>
      <w:r>
        <w:rPr>
          <w:rFonts w:cs="Times New Roman"/>
        </w:rPr>
        <w:fldChar w:fldCharType="begin"/>
      </w:r>
      <w:r>
        <w:rPr>
          <w:rFonts w:cs="Times New Roman"/>
        </w:rPr>
        <w:instrText xml:space="preserve"> REF _Ref194483354 \h </w:instrText>
      </w:r>
      <w:r>
        <w:rPr>
          <w:rFonts w:cs="Times New Roman"/>
        </w:rPr>
        <w:fldChar w:fldCharType="separate"/>
      </w:r>
      <w:ins w:id="21" w:author="sherilyn.keaton@gmail.com" w:date="2018-06-25T17:33:00Z">
        <w:r w:rsidR="00E445BB">
          <w:rPr>
            <w:rFonts w:cs="Times New Roman"/>
            <w:b/>
            <w:bCs/>
          </w:rPr>
          <w:t>Error! Reference source not found.</w:t>
        </w:r>
      </w:ins>
      <w:del w:id="22" w:author="sherilyn.keaton@gmail.com" w:date="2018-06-25T17:33:00Z">
        <w:r w:rsidRPr="00F2547F" w:rsidDel="00E445BB">
          <w:delText xml:space="preserve">Table </w:delText>
        </w:r>
        <w:r w:rsidDel="00E445BB">
          <w:rPr>
            <w:noProof/>
          </w:rPr>
          <w:delText>1</w:delText>
        </w:r>
      </w:del>
      <w:r>
        <w:rPr>
          <w:rFonts w:cs="Times New Roman"/>
        </w:rPr>
        <w:fldChar w:fldCharType="end"/>
      </w:r>
      <w:r>
        <w:rPr>
          <w:rFonts w:cs="Times New Roman"/>
        </w:rPr>
        <w:t xml:space="preserve"> below with a project start date of February 1, 2018 as denoted in the Project Plan shown in </w:t>
      </w:r>
      <w:r>
        <w:rPr>
          <w:rFonts w:cs="Times New Roman"/>
        </w:rPr>
        <w:fldChar w:fldCharType="begin"/>
      </w:r>
      <w:r>
        <w:rPr>
          <w:rFonts w:cs="Times New Roman"/>
        </w:rPr>
        <w:instrText xml:space="preserve"> REF _Ref517626913 \h </w:instrText>
      </w:r>
      <w:r>
        <w:rPr>
          <w:rFonts w:cs="Times New Roman"/>
        </w:rPr>
      </w:r>
      <w:r w:rsidR="00E445BB">
        <w:rPr>
          <w:rFonts w:cs="Times New Roman"/>
        </w:rPr>
        <w:fldChar w:fldCharType="separate"/>
      </w:r>
      <w:ins w:id="23" w:author="sherilyn.keaton@gmail.com" w:date="2018-06-25T17:33:00Z">
        <w:r w:rsidR="00E445BB" w:rsidRPr="004E5D17">
          <w:t xml:space="preserve">Figure </w:t>
        </w:r>
        <w:r w:rsidR="00E445BB">
          <w:rPr>
            <w:noProof/>
          </w:rPr>
          <w:t>2</w:t>
        </w:r>
      </w:ins>
      <w:r>
        <w:rPr>
          <w:rFonts w:cs="Times New Roman"/>
        </w:rPr>
        <w:fldChar w:fldCharType="end"/>
      </w:r>
      <w:r>
        <w:rPr>
          <w:rFonts w:cs="Times New Roman"/>
        </w:rPr>
        <w:fldChar w:fldCharType="begin"/>
      </w:r>
      <w:r>
        <w:rPr>
          <w:rFonts w:cs="Times New Roman"/>
        </w:rPr>
        <w:instrText xml:space="preserve"> REF _Ref517627164 \h </w:instrText>
      </w:r>
      <w:r>
        <w:rPr>
          <w:rFonts w:cs="Times New Roman"/>
        </w:rPr>
      </w:r>
      <w:r>
        <w:rPr>
          <w:rFonts w:cs="Times New Roman"/>
        </w:rPr>
        <w:fldChar w:fldCharType="separate"/>
      </w:r>
      <w:ins w:id="24" w:author="sherilyn.keaton@gmail.com" w:date="2018-06-25T17:33:00Z">
        <w:r w:rsidR="00E445BB" w:rsidRPr="004E5D17">
          <w:t xml:space="preserve">Figure </w:t>
        </w:r>
        <w:r w:rsidR="00E445BB">
          <w:rPr>
            <w:noProof/>
          </w:rPr>
          <w:t>2</w:t>
        </w:r>
        <w:r w:rsidR="00E445BB" w:rsidRPr="004E5D17">
          <w:t xml:space="preserve"> Phase III Project Schedule</w:t>
        </w:r>
      </w:ins>
      <w:del w:id="25" w:author="sherilyn.keaton@gmail.com" w:date="2018-06-25T17:33:00Z">
        <w:r w:rsidDel="00E445BB">
          <w:delText xml:space="preserve">Figure </w:delText>
        </w:r>
        <w:r w:rsidDel="00E445BB">
          <w:rPr>
            <w:noProof/>
          </w:rPr>
          <w:delText>2</w:delText>
        </w:r>
        <w:r w:rsidDel="00E445BB">
          <w:delText xml:space="preserve"> Phase III Project Schedule</w:delText>
        </w:r>
      </w:del>
      <w:r>
        <w:rPr>
          <w:rFonts w:cs="Times New Roman"/>
        </w:rPr>
        <w:fldChar w:fldCharType="end"/>
      </w:r>
      <w:r>
        <w:rPr>
          <w:rFonts w:cs="Times New Roman"/>
        </w:rPr>
        <w:t>. The Tasks in this table are referred to throughout this document.</w:t>
      </w:r>
    </w:p>
    <w:p w14:paraId="4FE14DB8" w14:textId="15A636BD" w:rsidR="0053456B" w:rsidRDefault="0053456B" w:rsidP="00FB51AD"/>
    <w:p w14:paraId="0030FA00" w14:textId="586B8475" w:rsidR="0053456B" w:rsidRDefault="0053456B" w:rsidP="0053456B">
      <w:pPr>
        <w:pStyle w:val="Caption"/>
      </w:pPr>
      <w:bookmarkStart w:id="26" w:name="_Toc517711189"/>
      <w:r>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3</w:t>
      </w:r>
      <w:r w:rsidR="00904A6A">
        <w:rPr>
          <w:noProof/>
        </w:rPr>
        <w:fldChar w:fldCharType="end"/>
      </w:r>
      <w:r>
        <w:t xml:space="preserve"> Project Deliverables By Task</w:t>
      </w:r>
      <w:bookmarkEnd w:id="26"/>
    </w:p>
    <w:p w14:paraId="4EFAD20B" w14:textId="77777777" w:rsidR="0053456B" w:rsidRPr="0053456B" w:rsidRDefault="0053456B" w:rsidP="0053456B"/>
    <w:tbl>
      <w:tblPr>
        <w:tblW w:w="9296" w:type="dxa"/>
        <w:tblLook w:val="04A0" w:firstRow="1" w:lastRow="0" w:firstColumn="1" w:lastColumn="0" w:noHBand="0" w:noVBand="1"/>
      </w:tblPr>
      <w:tblGrid>
        <w:gridCol w:w="6756"/>
        <w:gridCol w:w="2540"/>
      </w:tblGrid>
      <w:tr w:rsidR="0053456B" w:rsidRPr="0053456B" w14:paraId="2A6A3FC5" w14:textId="77777777" w:rsidTr="00E95B8C">
        <w:trPr>
          <w:trHeight w:val="300"/>
        </w:trPr>
        <w:tc>
          <w:tcPr>
            <w:tcW w:w="675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260FD42" w14:textId="77777777" w:rsidR="0053456B" w:rsidRPr="0053456B" w:rsidRDefault="0053456B" w:rsidP="0053456B">
            <w:pPr>
              <w:widowControl/>
              <w:spacing w:after="0"/>
              <w:jc w:val="center"/>
              <w:rPr>
                <w:rFonts w:ascii="Calibri" w:eastAsia="Times New Roman" w:hAnsi="Calibri" w:cs="Calibri"/>
                <w:b/>
                <w:bCs/>
                <w:color w:val="000000"/>
                <w:sz w:val="21"/>
              </w:rPr>
            </w:pPr>
            <w:r w:rsidRPr="0053456B">
              <w:rPr>
                <w:rFonts w:ascii="Calibri" w:eastAsia="Times New Roman" w:hAnsi="Calibri" w:cs="Calibri"/>
                <w:b/>
                <w:bCs/>
                <w:color w:val="000000"/>
                <w:sz w:val="21"/>
              </w:rPr>
              <w:t>Task Name and Deliverable</w:t>
            </w:r>
          </w:p>
        </w:tc>
        <w:tc>
          <w:tcPr>
            <w:tcW w:w="2540" w:type="dxa"/>
            <w:tcBorders>
              <w:top w:val="single" w:sz="4" w:space="0" w:color="auto"/>
              <w:left w:val="nil"/>
              <w:bottom w:val="single" w:sz="4" w:space="0" w:color="auto"/>
              <w:right w:val="single" w:sz="4" w:space="0" w:color="auto"/>
            </w:tcBorders>
            <w:shd w:val="clear" w:color="000000" w:fill="D9D9D9"/>
            <w:noWrap/>
            <w:vAlign w:val="bottom"/>
            <w:hideMark/>
          </w:tcPr>
          <w:p w14:paraId="7DE08C10" w14:textId="77777777" w:rsidR="0053456B" w:rsidRPr="0053456B" w:rsidRDefault="0053456B" w:rsidP="0053456B">
            <w:pPr>
              <w:widowControl/>
              <w:spacing w:after="0"/>
              <w:jc w:val="center"/>
              <w:rPr>
                <w:rFonts w:ascii="Calibri" w:eastAsia="Times New Roman" w:hAnsi="Calibri" w:cs="Calibri"/>
                <w:b/>
                <w:bCs/>
                <w:color w:val="000000"/>
                <w:sz w:val="21"/>
              </w:rPr>
            </w:pPr>
            <w:r w:rsidRPr="0053456B">
              <w:rPr>
                <w:rFonts w:ascii="Calibri" w:eastAsia="Times New Roman" w:hAnsi="Calibri" w:cs="Calibri"/>
                <w:b/>
                <w:bCs/>
                <w:color w:val="000000"/>
                <w:sz w:val="21"/>
              </w:rPr>
              <w:t>Project Relative Date</w:t>
            </w:r>
          </w:p>
        </w:tc>
      </w:tr>
      <w:tr w:rsidR="0053456B" w:rsidRPr="0053456B" w14:paraId="7EBDCD29"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91D2914"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1 – Project Management and Systems Engineering Management </w:t>
            </w:r>
          </w:p>
        </w:tc>
      </w:tr>
      <w:tr w:rsidR="0053456B" w:rsidRPr="0053456B" w14:paraId="1795E2C2"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5274A97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Briefing Materials, Kick-Off Meeting </w:t>
            </w:r>
          </w:p>
        </w:tc>
        <w:tc>
          <w:tcPr>
            <w:tcW w:w="2540" w:type="dxa"/>
            <w:tcBorders>
              <w:top w:val="nil"/>
              <w:left w:val="nil"/>
              <w:bottom w:val="single" w:sz="4" w:space="0" w:color="auto"/>
              <w:right w:val="single" w:sz="4" w:space="0" w:color="auto"/>
            </w:tcBorders>
            <w:shd w:val="clear" w:color="auto" w:fill="auto"/>
            <w:noWrap/>
            <w:vAlign w:val="bottom"/>
            <w:hideMark/>
          </w:tcPr>
          <w:p w14:paraId="6096E32B"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Within 4 weeks </w:t>
            </w:r>
          </w:p>
        </w:tc>
      </w:tr>
      <w:tr w:rsidR="0053456B" w:rsidRPr="0053456B" w14:paraId="28C33F4D"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C28E2C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PMP </w:t>
            </w:r>
          </w:p>
        </w:tc>
        <w:tc>
          <w:tcPr>
            <w:tcW w:w="2540" w:type="dxa"/>
            <w:tcBorders>
              <w:top w:val="nil"/>
              <w:left w:val="nil"/>
              <w:bottom w:val="single" w:sz="4" w:space="0" w:color="auto"/>
              <w:right w:val="single" w:sz="4" w:space="0" w:color="auto"/>
            </w:tcBorders>
            <w:shd w:val="clear" w:color="auto" w:fill="auto"/>
            <w:noWrap/>
            <w:vAlign w:val="bottom"/>
            <w:hideMark/>
          </w:tcPr>
          <w:p w14:paraId="7791A06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2 weeks</w:t>
            </w:r>
          </w:p>
        </w:tc>
      </w:tr>
      <w:tr w:rsidR="0053456B" w:rsidRPr="0053456B" w14:paraId="5CF6D23B"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560232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SEMP </w:t>
            </w:r>
          </w:p>
        </w:tc>
        <w:tc>
          <w:tcPr>
            <w:tcW w:w="2540" w:type="dxa"/>
            <w:tcBorders>
              <w:top w:val="nil"/>
              <w:left w:val="nil"/>
              <w:bottom w:val="single" w:sz="4" w:space="0" w:color="auto"/>
              <w:right w:val="single" w:sz="4" w:space="0" w:color="auto"/>
            </w:tcBorders>
            <w:shd w:val="clear" w:color="auto" w:fill="auto"/>
            <w:noWrap/>
            <w:vAlign w:val="bottom"/>
            <w:hideMark/>
          </w:tcPr>
          <w:p w14:paraId="343128CB"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2 weeks</w:t>
            </w:r>
          </w:p>
        </w:tc>
      </w:tr>
      <w:tr w:rsidR="0053456B" w:rsidRPr="0053456B" w14:paraId="3EB9DC1A"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03EBFD2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Draft Project Schedule</w:t>
            </w:r>
          </w:p>
        </w:tc>
        <w:tc>
          <w:tcPr>
            <w:tcW w:w="2540" w:type="dxa"/>
            <w:tcBorders>
              <w:top w:val="nil"/>
              <w:left w:val="nil"/>
              <w:bottom w:val="single" w:sz="4" w:space="0" w:color="auto"/>
              <w:right w:val="single" w:sz="4" w:space="0" w:color="auto"/>
            </w:tcBorders>
            <w:shd w:val="clear" w:color="auto" w:fill="auto"/>
            <w:noWrap/>
            <w:vAlign w:val="bottom"/>
            <w:hideMark/>
          </w:tcPr>
          <w:p w14:paraId="0F5B5AD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2 weeks</w:t>
            </w:r>
          </w:p>
        </w:tc>
      </w:tr>
      <w:tr w:rsidR="0053456B" w:rsidRPr="0053456B" w14:paraId="6CEB8578"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B3DA90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PMP </w:t>
            </w:r>
          </w:p>
        </w:tc>
        <w:tc>
          <w:tcPr>
            <w:tcW w:w="2540" w:type="dxa"/>
            <w:tcBorders>
              <w:top w:val="nil"/>
              <w:left w:val="nil"/>
              <w:bottom w:val="single" w:sz="4" w:space="0" w:color="auto"/>
              <w:right w:val="single" w:sz="4" w:space="0" w:color="auto"/>
            </w:tcBorders>
            <w:shd w:val="clear" w:color="auto" w:fill="auto"/>
            <w:noWrap/>
            <w:vAlign w:val="bottom"/>
            <w:hideMark/>
          </w:tcPr>
          <w:p w14:paraId="078AA513"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 weeks </w:t>
            </w:r>
          </w:p>
        </w:tc>
      </w:tr>
      <w:tr w:rsidR="0053456B" w:rsidRPr="0053456B" w14:paraId="37E50C23"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226C35F2"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SEMP </w:t>
            </w:r>
          </w:p>
        </w:tc>
        <w:tc>
          <w:tcPr>
            <w:tcW w:w="2540" w:type="dxa"/>
            <w:tcBorders>
              <w:top w:val="nil"/>
              <w:left w:val="nil"/>
              <w:bottom w:val="single" w:sz="4" w:space="0" w:color="auto"/>
              <w:right w:val="single" w:sz="4" w:space="0" w:color="auto"/>
            </w:tcBorders>
            <w:shd w:val="clear" w:color="auto" w:fill="auto"/>
            <w:noWrap/>
            <w:vAlign w:val="bottom"/>
            <w:hideMark/>
          </w:tcPr>
          <w:p w14:paraId="2C5E4761"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 weeks </w:t>
            </w:r>
          </w:p>
        </w:tc>
      </w:tr>
      <w:tr w:rsidR="0053456B" w:rsidRPr="0053456B" w14:paraId="0E18D624"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90F618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Final Project Schedule</w:t>
            </w:r>
          </w:p>
        </w:tc>
        <w:tc>
          <w:tcPr>
            <w:tcW w:w="2540" w:type="dxa"/>
            <w:tcBorders>
              <w:top w:val="nil"/>
              <w:left w:val="nil"/>
              <w:bottom w:val="single" w:sz="4" w:space="0" w:color="auto"/>
              <w:right w:val="single" w:sz="4" w:space="0" w:color="auto"/>
            </w:tcBorders>
            <w:shd w:val="clear" w:color="auto" w:fill="auto"/>
            <w:noWrap/>
            <w:vAlign w:val="bottom"/>
            <w:hideMark/>
          </w:tcPr>
          <w:p w14:paraId="0E1D1E1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 weeks </w:t>
            </w:r>
          </w:p>
        </w:tc>
      </w:tr>
      <w:tr w:rsidR="0053456B" w:rsidRPr="0053456B" w14:paraId="6B50C23A"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9DBDEDE"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Monthly Progress Reports</w:t>
            </w:r>
          </w:p>
        </w:tc>
        <w:tc>
          <w:tcPr>
            <w:tcW w:w="2540" w:type="dxa"/>
            <w:tcBorders>
              <w:top w:val="nil"/>
              <w:left w:val="nil"/>
              <w:bottom w:val="single" w:sz="4" w:space="0" w:color="auto"/>
              <w:right w:val="single" w:sz="4" w:space="0" w:color="auto"/>
            </w:tcBorders>
            <w:shd w:val="clear" w:color="auto" w:fill="auto"/>
            <w:noWrap/>
            <w:vAlign w:val="bottom"/>
            <w:hideMark/>
          </w:tcPr>
          <w:p w14:paraId="3301E8E7"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Monthly</w:t>
            </w:r>
          </w:p>
        </w:tc>
      </w:tr>
      <w:tr w:rsidR="0053456B" w:rsidRPr="0053456B" w14:paraId="164FC0F4"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143822E2"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Team Meetings Summaries </w:t>
            </w:r>
          </w:p>
        </w:tc>
        <w:tc>
          <w:tcPr>
            <w:tcW w:w="2540" w:type="dxa"/>
            <w:tcBorders>
              <w:top w:val="nil"/>
              <w:left w:val="nil"/>
              <w:bottom w:val="single" w:sz="4" w:space="0" w:color="auto"/>
              <w:right w:val="single" w:sz="4" w:space="0" w:color="auto"/>
            </w:tcBorders>
            <w:shd w:val="clear" w:color="auto" w:fill="auto"/>
            <w:noWrap/>
            <w:vAlign w:val="bottom"/>
            <w:hideMark/>
          </w:tcPr>
          <w:p w14:paraId="489EFCA9"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Within 1 week of Monthly</w:t>
            </w:r>
          </w:p>
        </w:tc>
      </w:tr>
      <w:tr w:rsidR="0053456B" w:rsidRPr="0053456B" w14:paraId="5E9AFEA8"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0CAA1727"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Briefing Materials, Closeout Meeting </w:t>
            </w:r>
          </w:p>
        </w:tc>
        <w:tc>
          <w:tcPr>
            <w:tcW w:w="2540" w:type="dxa"/>
            <w:tcBorders>
              <w:top w:val="nil"/>
              <w:left w:val="nil"/>
              <w:bottom w:val="single" w:sz="4" w:space="0" w:color="auto"/>
              <w:right w:val="single" w:sz="4" w:space="0" w:color="auto"/>
            </w:tcBorders>
            <w:shd w:val="clear" w:color="auto" w:fill="auto"/>
            <w:noWrap/>
            <w:vAlign w:val="bottom"/>
            <w:hideMark/>
          </w:tcPr>
          <w:p w14:paraId="7446E3B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78 weeks </w:t>
            </w:r>
          </w:p>
        </w:tc>
      </w:tr>
      <w:tr w:rsidR="0053456B" w:rsidRPr="0053456B" w14:paraId="55224CC9"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B2853C3"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2 – Cross Cutting Activities </w:t>
            </w:r>
          </w:p>
        </w:tc>
      </w:tr>
      <w:tr w:rsidR="0053456B" w:rsidRPr="0053456B" w14:paraId="14E3037D"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1FE8990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lastRenderedPageBreak/>
              <w:t>Quarterly reports of the cross cutting activities</w:t>
            </w:r>
          </w:p>
        </w:tc>
        <w:tc>
          <w:tcPr>
            <w:tcW w:w="2540" w:type="dxa"/>
            <w:tcBorders>
              <w:top w:val="nil"/>
              <w:left w:val="nil"/>
              <w:bottom w:val="single" w:sz="4" w:space="0" w:color="auto"/>
              <w:right w:val="single" w:sz="4" w:space="0" w:color="auto"/>
            </w:tcBorders>
            <w:shd w:val="clear" w:color="auto" w:fill="auto"/>
            <w:noWrap/>
            <w:vAlign w:val="bottom"/>
            <w:hideMark/>
          </w:tcPr>
          <w:p w14:paraId="3944865A"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Every quarter</w:t>
            </w:r>
          </w:p>
        </w:tc>
      </w:tr>
      <w:tr w:rsidR="0053456B" w:rsidRPr="0053456B" w14:paraId="14E5F771"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4098F40"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Meeting Minutes </w:t>
            </w:r>
          </w:p>
        </w:tc>
        <w:tc>
          <w:tcPr>
            <w:tcW w:w="2540" w:type="dxa"/>
            <w:tcBorders>
              <w:top w:val="nil"/>
              <w:left w:val="nil"/>
              <w:bottom w:val="single" w:sz="4" w:space="0" w:color="auto"/>
              <w:right w:val="single" w:sz="4" w:space="0" w:color="auto"/>
            </w:tcBorders>
            <w:shd w:val="clear" w:color="auto" w:fill="auto"/>
            <w:noWrap/>
            <w:vAlign w:val="bottom"/>
            <w:hideMark/>
          </w:tcPr>
          <w:p w14:paraId="5DC976F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Within 1 week of Meeting</w:t>
            </w:r>
          </w:p>
        </w:tc>
      </w:tr>
      <w:tr w:rsidR="0053456B" w:rsidRPr="0053456B" w14:paraId="53621B25"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525A61"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3 - Enhancement of Existing MMITSS Prototypes </w:t>
            </w:r>
          </w:p>
        </w:tc>
      </w:tr>
      <w:tr w:rsidR="0053456B" w:rsidRPr="0053456B" w14:paraId="7230A590"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5B8477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Deployment Readiness Development Plan and Briefing </w:t>
            </w:r>
          </w:p>
        </w:tc>
        <w:tc>
          <w:tcPr>
            <w:tcW w:w="2540" w:type="dxa"/>
            <w:tcBorders>
              <w:top w:val="nil"/>
              <w:left w:val="nil"/>
              <w:bottom w:val="single" w:sz="4" w:space="0" w:color="auto"/>
              <w:right w:val="single" w:sz="4" w:space="0" w:color="auto"/>
            </w:tcBorders>
            <w:shd w:val="clear" w:color="auto" w:fill="auto"/>
            <w:noWrap/>
            <w:vAlign w:val="bottom"/>
            <w:hideMark/>
          </w:tcPr>
          <w:p w14:paraId="399A5EB9"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8 weeks </w:t>
            </w:r>
          </w:p>
        </w:tc>
      </w:tr>
      <w:tr w:rsidR="0053456B" w:rsidRPr="0053456B" w14:paraId="5D1A83DB"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4F4C74A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Deployment Readiness Development Plan </w:t>
            </w:r>
          </w:p>
        </w:tc>
        <w:tc>
          <w:tcPr>
            <w:tcW w:w="2540" w:type="dxa"/>
            <w:tcBorders>
              <w:top w:val="nil"/>
              <w:left w:val="nil"/>
              <w:bottom w:val="single" w:sz="4" w:space="0" w:color="auto"/>
              <w:right w:val="single" w:sz="4" w:space="0" w:color="auto"/>
            </w:tcBorders>
            <w:shd w:val="clear" w:color="auto" w:fill="auto"/>
            <w:noWrap/>
            <w:vAlign w:val="bottom"/>
            <w:hideMark/>
          </w:tcPr>
          <w:p w14:paraId="432427E0"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10 weeks </w:t>
            </w:r>
          </w:p>
        </w:tc>
      </w:tr>
      <w:tr w:rsidR="0053456B" w:rsidRPr="0053456B" w14:paraId="28596100"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5D414D5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Task 3 Report </w:t>
            </w:r>
          </w:p>
        </w:tc>
        <w:tc>
          <w:tcPr>
            <w:tcW w:w="2540" w:type="dxa"/>
            <w:tcBorders>
              <w:top w:val="nil"/>
              <w:left w:val="nil"/>
              <w:bottom w:val="single" w:sz="4" w:space="0" w:color="auto"/>
              <w:right w:val="single" w:sz="4" w:space="0" w:color="auto"/>
            </w:tcBorders>
            <w:shd w:val="clear" w:color="auto" w:fill="auto"/>
            <w:noWrap/>
            <w:vAlign w:val="bottom"/>
            <w:hideMark/>
          </w:tcPr>
          <w:p w14:paraId="2D40C1D9"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35 weeks </w:t>
            </w:r>
          </w:p>
        </w:tc>
      </w:tr>
      <w:tr w:rsidR="0053456B" w:rsidRPr="0053456B" w14:paraId="712F7DC6"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07EAF533"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Task 3 Report </w:t>
            </w:r>
          </w:p>
        </w:tc>
        <w:tc>
          <w:tcPr>
            <w:tcW w:w="2540" w:type="dxa"/>
            <w:tcBorders>
              <w:top w:val="nil"/>
              <w:left w:val="nil"/>
              <w:bottom w:val="single" w:sz="4" w:space="0" w:color="auto"/>
              <w:right w:val="single" w:sz="4" w:space="0" w:color="auto"/>
            </w:tcBorders>
            <w:shd w:val="clear" w:color="auto" w:fill="auto"/>
            <w:noWrap/>
            <w:vAlign w:val="bottom"/>
            <w:hideMark/>
          </w:tcPr>
          <w:p w14:paraId="5BCD61D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40 weeks </w:t>
            </w:r>
          </w:p>
        </w:tc>
      </w:tr>
      <w:tr w:rsidR="0053456B" w:rsidRPr="0053456B" w14:paraId="788F84EC"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45F8FAC2"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Public Briefing/Presentation Materials </w:t>
            </w:r>
          </w:p>
        </w:tc>
        <w:tc>
          <w:tcPr>
            <w:tcW w:w="2540" w:type="dxa"/>
            <w:tcBorders>
              <w:top w:val="nil"/>
              <w:left w:val="nil"/>
              <w:bottom w:val="single" w:sz="4" w:space="0" w:color="auto"/>
              <w:right w:val="single" w:sz="4" w:space="0" w:color="auto"/>
            </w:tcBorders>
            <w:shd w:val="clear" w:color="auto" w:fill="auto"/>
            <w:noWrap/>
            <w:vAlign w:val="bottom"/>
            <w:hideMark/>
          </w:tcPr>
          <w:p w14:paraId="7BB8B89E"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45 weeks </w:t>
            </w:r>
          </w:p>
        </w:tc>
      </w:tr>
      <w:tr w:rsidR="0053456B" w:rsidRPr="0053456B" w14:paraId="662A096F"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34EB57E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Public Briefing </w:t>
            </w:r>
          </w:p>
        </w:tc>
        <w:tc>
          <w:tcPr>
            <w:tcW w:w="2540" w:type="dxa"/>
            <w:tcBorders>
              <w:top w:val="nil"/>
              <w:left w:val="nil"/>
              <w:bottom w:val="single" w:sz="4" w:space="0" w:color="auto"/>
              <w:right w:val="single" w:sz="4" w:space="0" w:color="auto"/>
            </w:tcBorders>
            <w:shd w:val="clear" w:color="auto" w:fill="auto"/>
            <w:noWrap/>
            <w:vAlign w:val="bottom"/>
            <w:hideMark/>
          </w:tcPr>
          <w:p w14:paraId="43992B97"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45 weeks </w:t>
            </w:r>
          </w:p>
        </w:tc>
      </w:tr>
      <w:tr w:rsidR="0053456B" w:rsidRPr="0053456B" w14:paraId="7318D013"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5B8CF6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Code to the OSADP</w:t>
            </w:r>
          </w:p>
        </w:tc>
        <w:tc>
          <w:tcPr>
            <w:tcW w:w="2540" w:type="dxa"/>
            <w:tcBorders>
              <w:top w:val="nil"/>
              <w:left w:val="nil"/>
              <w:bottom w:val="single" w:sz="4" w:space="0" w:color="auto"/>
              <w:right w:val="single" w:sz="4" w:space="0" w:color="auto"/>
            </w:tcBorders>
            <w:shd w:val="clear" w:color="auto" w:fill="auto"/>
            <w:noWrap/>
            <w:vAlign w:val="bottom"/>
            <w:hideMark/>
          </w:tcPr>
          <w:p w14:paraId="4DF9615B"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50 weeks </w:t>
            </w:r>
          </w:p>
        </w:tc>
      </w:tr>
      <w:tr w:rsidR="0053456B" w:rsidRPr="0053456B" w14:paraId="37B908DA"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19F357F3"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Updated MMITSS Systems Engineering Documents </w:t>
            </w:r>
          </w:p>
        </w:tc>
        <w:tc>
          <w:tcPr>
            <w:tcW w:w="2540" w:type="dxa"/>
            <w:tcBorders>
              <w:top w:val="nil"/>
              <w:left w:val="nil"/>
              <w:bottom w:val="single" w:sz="4" w:space="0" w:color="auto"/>
              <w:right w:val="single" w:sz="4" w:space="0" w:color="auto"/>
            </w:tcBorders>
            <w:shd w:val="clear" w:color="auto" w:fill="auto"/>
            <w:noWrap/>
            <w:vAlign w:val="bottom"/>
            <w:hideMark/>
          </w:tcPr>
          <w:p w14:paraId="2781C03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50 weeks </w:t>
            </w:r>
          </w:p>
        </w:tc>
      </w:tr>
      <w:tr w:rsidR="0053456B" w:rsidRPr="0053456B" w14:paraId="10EEF3A6"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095767A"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4 – Field Test and Demonstration </w:t>
            </w:r>
          </w:p>
        </w:tc>
      </w:tr>
      <w:tr w:rsidR="0053456B" w:rsidRPr="0053456B" w14:paraId="49FAF28A"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3A05EC2A"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Deployment and Field Test Plan </w:t>
            </w:r>
          </w:p>
        </w:tc>
        <w:tc>
          <w:tcPr>
            <w:tcW w:w="2540" w:type="dxa"/>
            <w:tcBorders>
              <w:top w:val="nil"/>
              <w:left w:val="nil"/>
              <w:bottom w:val="single" w:sz="4" w:space="0" w:color="auto"/>
              <w:right w:val="single" w:sz="4" w:space="0" w:color="auto"/>
            </w:tcBorders>
            <w:shd w:val="clear" w:color="auto" w:fill="auto"/>
            <w:noWrap/>
            <w:vAlign w:val="bottom"/>
            <w:hideMark/>
          </w:tcPr>
          <w:p w14:paraId="1041DE54"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48 weeks </w:t>
            </w:r>
          </w:p>
        </w:tc>
      </w:tr>
      <w:tr w:rsidR="0053456B" w:rsidRPr="0053456B" w14:paraId="7A0F0274"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3B37708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Deployment and Field Test Plan </w:t>
            </w:r>
          </w:p>
        </w:tc>
        <w:tc>
          <w:tcPr>
            <w:tcW w:w="2540" w:type="dxa"/>
            <w:tcBorders>
              <w:top w:val="nil"/>
              <w:left w:val="nil"/>
              <w:bottom w:val="single" w:sz="4" w:space="0" w:color="auto"/>
              <w:right w:val="single" w:sz="4" w:space="0" w:color="auto"/>
            </w:tcBorders>
            <w:shd w:val="clear" w:color="auto" w:fill="auto"/>
            <w:noWrap/>
            <w:vAlign w:val="bottom"/>
            <w:hideMark/>
          </w:tcPr>
          <w:p w14:paraId="58E5919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52 weeks </w:t>
            </w:r>
          </w:p>
        </w:tc>
      </w:tr>
      <w:tr w:rsidR="0053456B" w:rsidRPr="0053456B" w14:paraId="380D3D2C"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2CDE099D"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Field Demonstration </w:t>
            </w:r>
          </w:p>
        </w:tc>
        <w:tc>
          <w:tcPr>
            <w:tcW w:w="2540" w:type="dxa"/>
            <w:tcBorders>
              <w:top w:val="nil"/>
              <w:left w:val="nil"/>
              <w:bottom w:val="single" w:sz="4" w:space="0" w:color="auto"/>
              <w:right w:val="single" w:sz="4" w:space="0" w:color="auto"/>
            </w:tcBorders>
            <w:shd w:val="clear" w:color="auto" w:fill="auto"/>
            <w:noWrap/>
            <w:vAlign w:val="bottom"/>
            <w:hideMark/>
          </w:tcPr>
          <w:p w14:paraId="5D238E0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65 weeks </w:t>
            </w:r>
          </w:p>
        </w:tc>
      </w:tr>
      <w:tr w:rsidR="0053456B" w:rsidRPr="0053456B" w14:paraId="72605361"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EF0A084"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Data and Test Results to the RDE</w:t>
            </w:r>
          </w:p>
        </w:tc>
        <w:tc>
          <w:tcPr>
            <w:tcW w:w="2540" w:type="dxa"/>
            <w:tcBorders>
              <w:top w:val="nil"/>
              <w:left w:val="nil"/>
              <w:bottom w:val="single" w:sz="4" w:space="0" w:color="auto"/>
              <w:right w:val="single" w:sz="4" w:space="0" w:color="auto"/>
            </w:tcBorders>
            <w:shd w:val="clear" w:color="auto" w:fill="auto"/>
            <w:noWrap/>
            <w:vAlign w:val="bottom"/>
            <w:hideMark/>
          </w:tcPr>
          <w:p w14:paraId="204AD87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72 weeks </w:t>
            </w:r>
          </w:p>
        </w:tc>
      </w:tr>
      <w:tr w:rsidR="0053456B" w:rsidRPr="0053456B" w14:paraId="17327B75"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46BA8D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Task 4 Report </w:t>
            </w:r>
          </w:p>
        </w:tc>
        <w:tc>
          <w:tcPr>
            <w:tcW w:w="2540" w:type="dxa"/>
            <w:tcBorders>
              <w:top w:val="nil"/>
              <w:left w:val="nil"/>
              <w:bottom w:val="single" w:sz="4" w:space="0" w:color="auto"/>
              <w:right w:val="single" w:sz="4" w:space="0" w:color="auto"/>
            </w:tcBorders>
            <w:shd w:val="clear" w:color="auto" w:fill="auto"/>
            <w:noWrap/>
            <w:vAlign w:val="bottom"/>
            <w:hideMark/>
          </w:tcPr>
          <w:p w14:paraId="613A5DE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72 weeks </w:t>
            </w:r>
          </w:p>
        </w:tc>
      </w:tr>
      <w:tr w:rsidR="0053456B" w:rsidRPr="0053456B" w14:paraId="58A4E302"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06B704F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Task 4 Report </w:t>
            </w:r>
          </w:p>
        </w:tc>
        <w:tc>
          <w:tcPr>
            <w:tcW w:w="2540" w:type="dxa"/>
            <w:tcBorders>
              <w:top w:val="nil"/>
              <w:left w:val="nil"/>
              <w:bottom w:val="single" w:sz="4" w:space="0" w:color="auto"/>
              <w:right w:val="single" w:sz="4" w:space="0" w:color="auto"/>
            </w:tcBorders>
            <w:shd w:val="clear" w:color="auto" w:fill="auto"/>
            <w:noWrap/>
            <w:vAlign w:val="bottom"/>
            <w:hideMark/>
          </w:tcPr>
          <w:p w14:paraId="3646E3FB"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78 weeks </w:t>
            </w:r>
          </w:p>
        </w:tc>
      </w:tr>
      <w:tr w:rsidR="0053456B" w:rsidRPr="0053456B" w14:paraId="15190FA9"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A5A0DD" w14:textId="77777777" w:rsidR="0053456B" w:rsidRPr="0053456B" w:rsidRDefault="0053456B" w:rsidP="0053456B">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5 – Technical Assistance to Deploy MMITSS </w:t>
            </w:r>
          </w:p>
        </w:tc>
      </w:tr>
      <w:tr w:rsidR="0053456B" w:rsidRPr="0053456B" w14:paraId="48344D50"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D7A83E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Select MMITSS Technical Support Recipient (new MMITSS deployment site) </w:t>
            </w:r>
          </w:p>
        </w:tc>
        <w:tc>
          <w:tcPr>
            <w:tcW w:w="2540" w:type="dxa"/>
            <w:tcBorders>
              <w:top w:val="nil"/>
              <w:left w:val="nil"/>
              <w:bottom w:val="single" w:sz="4" w:space="0" w:color="auto"/>
              <w:right w:val="single" w:sz="4" w:space="0" w:color="auto"/>
            </w:tcBorders>
            <w:shd w:val="clear" w:color="auto" w:fill="auto"/>
            <w:noWrap/>
            <w:vAlign w:val="bottom"/>
            <w:hideMark/>
          </w:tcPr>
          <w:p w14:paraId="6023605A"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20 weeks </w:t>
            </w:r>
          </w:p>
        </w:tc>
      </w:tr>
      <w:tr w:rsidR="0053456B" w:rsidRPr="0053456B" w14:paraId="535791EB"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1986D021"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MMITSS Deployment Guidance document </w:t>
            </w:r>
          </w:p>
        </w:tc>
        <w:tc>
          <w:tcPr>
            <w:tcW w:w="2540" w:type="dxa"/>
            <w:tcBorders>
              <w:top w:val="nil"/>
              <w:left w:val="nil"/>
              <w:bottom w:val="single" w:sz="4" w:space="0" w:color="auto"/>
              <w:right w:val="single" w:sz="4" w:space="0" w:color="auto"/>
            </w:tcBorders>
            <w:shd w:val="clear" w:color="auto" w:fill="auto"/>
            <w:noWrap/>
            <w:vAlign w:val="bottom"/>
            <w:hideMark/>
          </w:tcPr>
          <w:p w14:paraId="63EB4233"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68 weeks </w:t>
            </w:r>
          </w:p>
        </w:tc>
      </w:tr>
      <w:tr w:rsidR="0053456B" w:rsidRPr="0053456B" w14:paraId="4F0CDA94"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185B3B8"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Final MMITSS Deployment Guidance document</w:t>
            </w:r>
          </w:p>
        </w:tc>
        <w:tc>
          <w:tcPr>
            <w:tcW w:w="2540" w:type="dxa"/>
            <w:tcBorders>
              <w:top w:val="nil"/>
              <w:left w:val="nil"/>
              <w:bottom w:val="single" w:sz="4" w:space="0" w:color="auto"/>
              <w:right w:val="single" w:sz="4" w:space="0" w:color="auto"/>
            </w:tcBorders>
            <w:shd w:val="clear" w:color="auto" w:fill="auto"/>
            <w:noWrap/>
            <w:vAlign w:val="bottom"/>
            <w:hideMark/>
          </w:tcPr>
          <w:p w14:paraId="614C816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70 weeks </w:t>
            </w:r>
          </w:p>
        </w:tc>
      </w:tr>
      <w:tr w:rsidR="0053456B" w:rsidRPr="0053456B" w14:paraId="44A41E18"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3B2A464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MMITSS Results and Guidance meeting/webinar </w:t>
            </w:r>
          </w:p>
        </w:tc>
        <w:tc>
          <w:tcPr>
            <w:tcW w:w="2540" w:type="dxa"/>
            <w:tcBorders>
              <w:top w:val="nil"/>
              <w:left w:val="nil"/>
              <w:bottom w:val="single" w:sz="4" w:space="0" w:color="auto"/>
              <w:right w:val="single" w:sz="4" w:space="0" w:color="auto"/>
            </w:tcBorders>
            <w:shd w:val="clear" w:color="auto" w:fill="auto"/>
            <w:noWrap/>
            <w:vAlign w:val="bottom"/>
            <w:hideMark/>
          </w:tcPr>
          <w:p w14:paraId="5FD68B1F"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72 weeks </w:t>
            </w:r>
          </w:p>
        </w:tc>
      </w:tr>
      <w:tr w:rsidR="0053456B" w:rsidRPr="0053456B" w14:paraId="739D48B0"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672365E5"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MMITSS Deployment Lessons Learned report </w:t>
            </w:r>
          </w:p>
        </w:tc>
        <w:tc>
          <w:tcPr>
            <w:tcW w:w="2540" w:type="dxa"/>
            <w:tcBorders>
              <w:top w:val="nil"/>
              <w:left w:val="nil"/>
              <w:bottom w:val="single" w:sz="4" w:space="0" w:color="auto"/>
              <w:right w:val="single" w:sz="4" w:space="0" w:color="auto"/>
            </w:tcBorders>
            <w:shd w:val="clear" w:color="auto" w:fill="auto"/>
            <w:noWrap/>
            <w:vAlign w:val="bottom"/>
            <w:hideMark/>
          </w:tcPr>
          <w:p w14:paraId="5408E09A"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4 weeks from installation</w:t>
            </w:r>
          </w:p>
        </w:tc>
      </w:tr>
      <w:tr w:rsidR="0053456B" w:rsidRPr="0053456B" w14:paraId="25703A8E" w14:textId="77777777" w:rsidTr="00E95B8C">
        <w:trPr>
          <w:trHeight w:val="300"/>
        </w:trPr>
        <w:tc>
          <w:tcPr>
            <w:tcW w:w="6756" w:type="dxa"/>
            <w:tcBorders>
              <w:top w:val="nil"/>
              <w:left w:val="single" w:sz="4" w:space="0" w:color="auto"/>
              <w:bottom w:val="single" w:sz="4" w:space="0" w:color="auto"/>
              <w:right w:val="single" w:sz="4" w:space="0" w:color="auto"/>
            </w:tcBorders>
            <w:shd w:val="clear" w:color="auto" w:fill="auto"/>
            <w:noWrap/>
            <w:vAlign w:val="bottom"/>
            <w:hideMark/>
          </w:tcPr>
          <w:p w14:paraId="73FA727C"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MMITSS Deployment Lessons Learned report </w:t>
            </w:r>
          </w:p>
        </w:tc>
        <w:tc>
          <w:tcPr>
            <w:tcW w:w="2540" w:type="dxa"/>
            <w:tcBorders>
              <w:top w:val="nil"/>
              <w:left w:val="nil"/>
              <w:bottom w:val="single" w:sz="4" w:space="0" w:color="auto"/>
              <w:right w:val="single" w:sz="4" w:space="0" w:color="auto"/>
            </w:tcBorders>
            <w:shd w:val="clear" w:color="auto" w:fill="auto"/>
            <w:noWrap/>
            <w:vAlign w:val="bottom"/>
            <w:hideMark/>
          </w:tcPr>
          <w:p w14:paraId="6A06E446" w14:textId="77777777" w:rsidR="0053456B" w:rsidRPr="0053456B" w:rsidRDefault="0053456B" w:rsidP="0053456B">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12 weeks from installation</w:t>
            </w:r>
          </w:p>
        </w:tc>
      </w:tr>
    </w:tbl>
    <w:p w14:paraId="248EB931" w14:textId="77777777" w:rsidR="0053456B" w:rsidRPr="00FB51AD" w:rsidRDefault="0053456B" w:rsidP="00FB51AD"/>
    <w:p w14:paraId="6C5523CB" w14:textId="5074107C" w:rsidR="000711DE" w:rsidRDefault="000711DE" w:rsidP="000711DE">
      <w:pPr>
        <w:pStyle w:val="Heading2"/>
        <w:rPr>
          <w:bCs w:val="0"/>
        </w:rPr>
      </w:pPr>
      <w:bookmarkStart w:id="27" w:name="_Toc517711173"/>
      <w:r w:rsidRPr="0053118E">
        <w:rPr>
          <w:bCs w:val="0"/>
        </w:rPr>
        <w:t>4.</w:t>
      </w:r>
      <w:r>
        <w:rPr>
          <w:bCs w:val="0"/>
        </w:rPr>
        <w:t>2</w:t>
      </w:r>
      <w:r w:rsidRPr="0053118E">
        <w:rPr>
          <w:bCs w:val="0"/>
        </w:rPr>
        <w:t xml:space="preserve"> Work </w:t>
      </w:r>
      <w:r>
        <w:rPr>
          <w:bCs w:val="0"/>
        </w:rPr>
        <w:t>Description</w:t>
      </w:r>
      <w:bookmarkEnd w:id="27"/>
    </w:p>
    <w:p w14:paraId="194B14CA" w14:textId="77777777" w:rsidR="000711DE" w:rsidRDefault="000711DE" w:rsidP="000711DE"/>
    <w:p w14:paraId="70694E8A" w14:textId="5BD7BB5A" w:rsidR="000711DE" w:rsidRDefault="000711DE" w:rsidP="000711DE">
      <w:r>
        <w:t>The following work description provides an overview of each activity in the Work Breakdown Structure above.</w:t>
      </w:r>
    </w:p>
    <w:p w14:paraId="17125A7F" w14:textId="61A1C484" w:rsidR="00B8575C" w:rsidRDefault="00B8575C" w:rsidP="00B8575C">
      <w:pPr>
        <w:pStyle w:val="Caption"/>
      </w:pPr>
      <w:bookmarkStart w:id="28" w:name="_Toc517711190"/>
      <w:r>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4</w:t>
      </w:r>
      <w:r w:rsidR="00904A6A">
        <w:rPr>
          <w:noProof/>
        </w:rPr>
        <w:fldChar w:fldCharType="end"/>
      </w:r>
      <w:r>
        <w:t xml:space="preserve"> Work Description By Task</w:t>
      </w:r>
      <w:bookmarkEnd w:id="28"/>
    </w:p>
    <w:p w14:paraId="54A32C16" w14:textId="77777777" w:rsidR="00B8575C" w:rsidRPr="00B8575C" w:rsidRDefault="00B8575C" w:rsidP="00B8575C"/>
    <w:tbl>
      <w:tblPr>
        <w:tblW w:w="9296" w:type="dxa"/>
        <w:tblLook w:val="04A0" w:firstRow="1" w:lastRow="0" w:firstColumn="1" w:lastColumn="0" w:noHBand="0" w:noVBand="1"/>
      </w:tblPr>
      <w:tblGrid>
        <w:gridCol w:w="4225"/>
        <w:gridCol w:w="5071"/>
      </w:tblGrid>
      <w:tr w:rsidR="00B8575C" w:rsidRPr="0053456B" w14:paraId="30D4DB0D" w14:textId="77777777" w:rsidTr="00195FBD">
        <w:trPr>
          <w:trHeight w:val="300"/>
        </w:trPr>
        <w:tc>
          <w:tcPr>
            <w:tcW w:w="422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AC7CB08" w14:textId="77777777" w:rsidR="00B8575C" w:rsidRPr="0053456B" w:rsidRDefault="00B8575C" w:rsidP="00E95B8C">
            <w:pPr>
              <w:widowControl/>
              <w:spacing w:after="0"/>
              <w:jc w:val="center"/>
              <w:rPr>
                <w:rFonts w:ascii="Calibri" w:eastAsia="Times New Roman" w:hAnsi="Calibri" w:cs="Calibri"/>
                <w:b/>
                <w:bCs/>
                <w:color w:val="000000"/>
                <w:sz w:val="21"/>
              </w:rPr>
            </w:pPr>
            <w:r w:rsidRPr="0053456B">
              <w:rPr>
                <w:rFonts w:ascii="Calibri" w:eastAsia="Times New Roman" w:hAnsi="Calibri" w:cs="Calibri"/>
                <w:b/>
                <w:bCs/>
                <w:color w:val="000000"/>
                <w:sz w:val="21"/>
              </w:rPr>
              <w:t>Task Name and Deliverable</w:t>
            </w:r>
          </w:p>
        </w:tc>
        <w:tc>
          <w:tcPr>
            <w:tcW w:w="5071" w:type="dxa"/>
            <w:tcBorders>
              <w:top w:val="single" w:sz="4" w:space="0" w:color="auto"/>
              <w:left w:val="nil"/>
              <w:bottom w:val="single" w:sz="4" w:space="0" w:color="auto"/>
              <w:right w:val="single" w:sz="4" w:space="0" w:color="auto"/>
            </w:tcBorders>
            <w:shd w:val="clear" w:color="000000" w:fill="D9D9D9"/>
            <w:noWrap/>
            <w:vAlign w:val="bottom"/>
            <w:hideMark/>
          </w:tcPr>
          <w:p w14:paraId="6DC4C560" w14:textId="058C47B4" w:rsidR="00B8575C" w:rsidRPr="0053456B" w:rsidRDefault="00195FBD" w:rsidP="00E95B8C">
            <w:pPr>
              <w:widowControl/>
              <w:spacing w:after="0"/>
              <w:jc w:val="center"/>
              <w:rPr>
                <w:rFonts w:ascii="Calibri" w:eastAsia="Times New Roman" w:hAnsi="Calibri" w:cs="Calibri"/>
                <w:b/>
                <w:bCs/>
                <w:color w:val="000000"/>
                <w:sz w:val="21"/>
              </w:rPr>
            </w:pPr>
            <w:r>
              <w:rPr>
                <w:rFonts w:ascii="Calibri" w:eastAsia="Times New Roman" w:hAnsi="Calibri" w:cs="Calibri"/>
                <w:b/>
                <w:bCs/>
                <w:color w:val="000000"/>
                <w:sz w:val="21"/>
              </w:rPr>
              <w:t>Task Description</w:t>
            </w:r>
          </w:p>
        </w:tc>
      </w:tr>
      <w:tr w:rsidR="00B8575C" w:rsidRPr="0053456B" w14:paraId="044BACF8"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E46034"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1 – Project Management and Systems Engineering Management </w:t>
            </w:r>
          </w:p>
        </w:tc>
      </w:tr>
      <w:tr w:rsidR="00B8575C" w:rsidRPr="0053456B" w14:paraId="008E2824"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66376628"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Briefing Materials, Kick-Off Meeting </w:t>
            </w:r>
          </w:p>
        </w:tc>
        <w:tc>
          <w:tcPr>
            <w:tcW w:w="5071" w:type="dxa"/>
            <w:tcBorders>
              <w:top w:val="nil"/>
              <w:left w:val="nil"/>
              <w:bottom w:val="single" w:sz="4" w:space="0" w:color="auto"/>
              <w:right w:val="single" w:sz="4" w:space="0" w:color="auto"/>
            </w:tcBorders>
            <w:shd w:val="clear" w:color="auto" w:fill="auto"/>
            <w:noWrap/>
            <w:vAlign w:val="bottom"/>
            <w:hideMark/>
          </w:tcPr>
          <w:p w14:paraId="7656F1FB" w14:textId="48358F15" w:rsidR="00B8575C" w:rsidRPr="0053456B" w:rsidRDefault="00195FBD"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PM, Pooled Fund Study Group, PIs</w:t>
            </w:r>
            <w:r w:rsidR="00B8575C" w:rsidRPr="0053456B">
              <w:rPr>
                <w:rFonts w:ascii="Calibri" w:eastAsia="Times New Roman" w:hAnsi="Calibri" w:cs="Calibri"/>
                <w:color w:val="000000"/>
                <w:sz w:val="21"/>
              </w:rPr>
              <w:t xml:space="preserve"> </w:t>
            </w:r>
            <w:r w:rsidR="003E4757" w:rsidRPr="00187808">
              <w:t xml:space="preserve">conducted </w:t>
            </w:r>
            <w:r w:rsidR="003E4757">
              <w:t>via remote conferencing service</w:t>
            </w:r>
            <w:r w:rsidR="003E4757" w:rsidRPr="00187808">
              <w:t>.</w:t>
            </w:r>
            <w:r w:rsidR="003E4757">
              <w:t xml:space="preserve"> </w:t>
            </w:r>
            <w:r w:rsidR="003E4757" w:rsidRPr="00187808">
              <w:t>The purpose of the meeting will be to review the approach to the project including work activities.</w:t>
            </w:r>
          </w:p>
        </w:tc>
      </w:tr>
      <w:tr w:rsidR="00B8575C" w:rsidRPr="0053456B" w14:paraId="5A75BBC2"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612F3DD6" w14:textId="6E421F4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P</w:t>
            </w:r>
            <w:r w:rsidR="00195FBD">
              <w:rPr>
                <w:rFonts w:ascii="Calibri" w:eastAsia="Times New Roman" w:hAnsi="Calibri" w:cs="Calibri"/>
                <w:color w:val="000000"/>
                <w:sz w:val="21"/>
              </w:rPr>
              <w:t xml:space="preserve">roject </w:t>
            </w:r>
            <w:r w:rsidRPr="0053456B">
              <w:rPr>
                <w:rFonts w:ascii="Calibri" w:eastAsia="Times New Roman" w:hAnsi="Calibri" w:cs="Calibri"/>
                <w:color w:val="000000"/>
                <w:sz w:val="21"/>
              </w:rPr>
              <w:t>M</w:t>
            </w:r>
            <w:r w:rsidR="00195FBD">
              <w:rPr>
                <w:rFonts w:ascii="Calibri" w:eastAsia="Times New Roman" w:hAnsi="Calibri" w:cs="Calibri"/>
                <w:color w:val="000000"/>
                <w:sz w:val="21"/>
              </w:rPr>
              <w:t xml:space="preserve">anagement </w:t>
            </w:r>
            <w:r w:rsidRPr="0053456B">
              <w:rPr>
                <w:rFonts w:ascii="Calibri" w:eastAsia="Times New Roman" w:hAnsi="Calibri" w:cs="Calibri"/>
                <w:color w:val="000000"/>
                <w:sz w:val="21"/>
              </w:rPr>
              <w:t>P</w:t>
            </w:r>
            <w:r w:rsidR="00195FBD">
              <w:rPr>
                <w:rFonts w:ascii="Calibri" w:eastAsia="Times New Roman" w:hAnsi="Calibri" w:cs="Calibri"/>
                <w:color w:val="000000"/>
                <w:sz w:val="21"/>
              </w:rPr>
              <w:t>lan</w:t>
            </w:r>
            <w:r w:rsidRPr="0053456B">
              <w:rPr>
                <w:rFonts w:ascii="Calibri" w:eastAsia="Times New Roman" w:hAnsi="Calibri" w:cs="Calibri"/>
                <w:color w:val="000000"/>
                <w:sz w:val="21"/>
              </w:rPr>
              <w:t xml:space="preserve"> </w:t>
            </w:r>
          </w:p>
        </w:tc>
        <w:tc>
          <w:tcPr>
            <w:tcW w:w="5071" w:type="dxa"/>
            <w:tcBorders>
              <w:top w:val="nil"/>
              <w:left w:val="nil"/>
              <w:bottom w:val="single" w:sz="4" w:space="0" w:color="auto"/>
              <w:right w:val="single" w:sz="4" w:space="0" w:color="auto"/>
            </w:tcBorders>
            <w:shd w:val="clear" w:color="auto" w:fill="auto"/>
            <w:noWrap/>
            <w:vAlign w:val="bottom"/>
            <w:hideMark/>
          </w:tcPr>
          <w:p w14:paraId="6C642F41" w14:textId="6E78F1B0" w:rsidR="00B8575C" w:rsidRPr="0053456B" w:rsidRDefault="000C51CF" w:rsidP="000C51CF">
            <w:pPr>
              <w:widowControl/>
              <w:spacing w:after="0"/>
              <w:rPr>
                <w:rFonts w:ascii="Calibri" w:eastAsia="Times New Roman" w:hAnsi="Calibri" w:cs="Calibri"/>
                <w:color w:val="000000"/>
                <w:sz w:val="21"/>
              </w:rPr>
            </w:pPr>
            <w:r>
              <w:rPr>
                <w:rFonts w:ascii="Calibri" w:eastAsia="Times New Roman" w:hAnsi="Calibri" w:cs="Calibri"/>
                <w:color w:val="000000"/>
                <w:sz w:val="21"/>
              </w:rPr>
              <w:t>MMITSS PI and Project Management Team will create the Project Management</w:t>
            </w:r>
            <w:r w:rsidR="002E0B6A" w:rsidRPr="002E0B6A">
              <w:rPr>
                <w:rFonts w:ascii="Calibri" w:eastAsia="Times New Roman" w:hAnsi="Calibri" w:cs="Calibri"/>
                <w:color w:val="000000"/>
                <w:sz w:val="21"/>
              </w:rPr>
              <w:t xml:space="preserve"> approach for the project in </w:t>
            </w:r>
            <w:r>
              <w:rPr>
                <w:rFonts w:ascii="Calibri" w:eastAsia="Times New Roman" w:hAnsi="Calibri" w:cs="Calibri"/>
                <w:color w:val="000000"/>
                <w:sz w:val="21"/>
              </w:rPr>
              <w:t xml:space="preserve">that </w:t>
            </w:r>
            <w:r w:rsidR="002E0B6A" w:rsidRPr="002E0B6A">
              <w:rPr>
                <w:rFonts w:ascii="Calibri" w:eastAsia="Times New Roman" w:hAnsi="Calibri" w:cs="Calibri"/>
                <w:color w:val="000000"/>
                <w:sz w:val="21"/>
              </w:rPr>
              <w:t>both development teams (MMITSS-­AZ and MMITSS-­CA) will support.</w:t>
            </w:r>
          </w:p>
        </w:tc>
      </w:tr>
      <w:tr w:rsidR="00B8575C" w:rsidRPr="0053456B" w14:paraId="4BA962A3"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1B0F816" w14:textId="6B53041A" w:rsidR="00B8575C" w:rsidRPr="0053456B" w:rsidRDefault="00195FBD"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lastRenderedPageBreak/>
              <w:t xml:space="preserve">Systems </w:t>
            </w:r>
            <w:r w:rsidR="00B8575C" w:rsidRPr="0053456B">
              <w:rPr>
                <w:rFonts w:ascii="Calibri" w:eastAsia="Times New Roman" w:hAnsi="Calibri" w:cs="Calibri"/>
                <w:color w:val="000000"/>
                <w:sz w:val="21"/>
              </w:rPr>
              <w:t>E</w:t>
            </w:r>
            <w:r>
              <w:rPr>
                <w:rFonts w:ascii="Calibri" w:eastAsia="Times New Roman" w:hAnsi="Calibri" w:cs="Calibri"/>
                <w:color w:val="000000"/>
                <w:sz w:val="21"/>
              </w:rPr>
              <w:t xml:space="preserve">ngineering </w:t>
            </w:r>
            <w:r w:rsidR="00B8575C" w:rsidRPr="0053456B">
              <w:rPr>
                <w:rFonts w:ascii="Calibri" w:eastAsia="Times New Roman" w:hAnsi="Calibri" w:cs="Calibri"/>
                <w:color w:val="000000"/>
                <w:sz w:val="21"/>
              </w:rPr>
              <w:t>M</w:t>
            </w:r>
            <w:r>
              <w:rPr>
                <w:rFonts w:ascii="Calibri" w:eastAsia="Times New Roman" w:hAnsi="Calibri" w:cs="Calibri"/>
                <w:color w:val="000000"/>
                <w:sz w:val="21"/>
              </w:rPr>
              <w:t xml:space="preserve">anagement </w:t>
            </w:r>
            <w:r w:rsidR="00B8575C" w:rsidRPr="0053456B">
              <w:rPr>
                <w:rFonts w:ascii="Calibri" w:eastAsia="Times New Roman" w:hAnsi="Calibri" w:cs="Calibri"/>
                <w:color w:val="000000"/>
                <w:sz w:val="21"/>
              </w:rPr>
              <w:t>P</w:t>
            </w:r>
            <w:r>
              <w:rPr>
                <w:rFonts w:ascii="Calibri" w:eastAsia="Times New Roman" w:hAnsi="Calibri" w:cs="Calibri"/>
                <w:color w:val="000000"/>
                <w:sz w:val="21"/>
              </w:rPr>
              <w:t>lan</w:t>
            </w:r>
            <w:r w:rsidR="00B8575C" w:rsidRPr="0053456B">
              <w:rPr>
                <w:rFonts w:ascii="Calibri" w:eastAsia="Times New Roman" w:hAnsi="Calibri" w:cs="Calibri"/>
                <w:color w:val="000000"/>
                <w:sz w:val="21"/>
              </w:rPr>
              <w:t xml:space="preserve"> </w:t>
            </w:r>
          </w:p>
        </w:tc>
        <w:tc>
          <w:tcPr>
            <w:tcW w:w="5071" w:type="dxa"/>
            <w:tcBorders>
              <w:top w:val="nil"/>
              <w:left w:val="nil"/>
              <w:bottom w:val="single" w:sz="4" w:space="0" w:color="auto"/>
              <w:right w:val="single" w:sz="4" w:space="0" w:color="auto"/>
            </w:tcBorders>
            <w:shd w:val="clear" w:color="auto" w:fill="auto"/>
            <w:noWrap/>
            <w:vAlign w:val="bottom"/>
            <w:hideMark/>
          </w:tcPr>
          <w:p w14:paraId="2D2A5270" w14:textId="0AADB427" w:rsidR="00B8575C" w:rsidRPr="0053456B" w:rsidRDefault="000C51CF"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PI and Project Management Team will create the</w:t>
            </w:r>
            <w:r w:rsidRPr="002E0B6A">
              <w:rPr>
                <w:rFonts w:ascii="Calibri" w:eastAsia="Times New Roman" w:hAnsi="Calibri" w:cs="Calibri"/>
                <w:color w:val="000000"/>
                <w:sz w:val="21"/>
              </w:rPr>
              <w:t xml:space="preserve"> </w:t>
            </w:r>
            <w:r>
              <w:rPr>
                <w:rFonts w:ascii="Calibri" w:eastAsia="Times New Roman" w:hAnsi="Calibri" w:cs="Calibri"/>
                <w:color w:val="000000"/>
                <w:sz w:val="21"/>
              </w:rPr>
              <w:t>SEMP that d</w:t>
            </w:r>
            <w:r w:rsidR="002E0B6A" w:rsidRPr="002E0B6A">
              <w:rPr>
                <w:rFonts w:ascii="Calibri" w:eastAsia="Times New Roman" w:hAnsi="Calibri" w:cs="Calibri"/>
                <w:color w:val="000000"/>
                <w:sz w:val="21"/>
              </w:rPr>
              <w:t>escribes an overall system engineering management approach for the project in which both development teams (MMITSS-­AZ and MMITSS-­CA) will support.</w:t>
            </w:r>
          </w:p>
        </w:tc>
      </w:tr>
      <w:tr w:rsidR="00B8575C" w:rsidRPr="0053456B" w14:paraId="41317779"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3C39D9C9" w14:textId="76EE7C66"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Project Schedule</w:t>
            </w:r>
          </w:p>
        </w:tc>
        <w:tc>
          <w:tcPr>
            <w:tcW w:w="5071" w:type="dxa"/>
            <w:tcBorders>
              <w:top w:val="nil"/>
              <w:left w:val="nil"/>
              <w:bottom w:val="single" w:sz="4" w:space="0" w:color="auto"/>
              <w:right w:val="single" w:sz="4" w:space="0" w:color="auto"/>
            </w:tcBorders>
            <w:shd w:val="clear" w:color="auto" w:fill="auto"/>
            <w:noWrap/>
            <w:vAlign w:val="bottom"/>
            <w:hideMark/>
          </w:tcPr>
          <w:p w14:paraId="1264D44E" w14:textId="783649CA" w:rsidR="00B8575C" w:rsidRPr="0053456B" w:rsidRDefault="00C51373"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PI and Project Management Team will create a</w:t>
            </w:r>
            <w:r w:rsidRPr="00187808">
              <w:t xml:space="preserve"> detailed project schedule will be prepared that lists tasks, meetings, deliverables, and major</w:t>
            </w:r>
            <w:r>
              <w:t xml:space="preserve"> </w:t>
            </w:r>
            <w:r w:rsidRPr="00187808">
              <w:t>milestones. The project schedule will be submitted electroni</w:t>
            </w:r>
            <w:r>
              <w:t>cally in Microsoft Project Plan (</w:t>
            </w:r>
            <w:r w:rsidRPr="00187808">
              <w:t>.</w:t>
            </w:r>
            <w:r>
              <w:t>MPP</w:t>
            </w:r>
            <w:r w:rsidRPr="00187808">
              <w:t>)</w:t>
            </w:r>
            <w:r>
              <w:t xml:space="preserve"> </w:t>
            </w:r>
            <w:r w:rsidRPr="00187808">
              <w:t>format (MS Project 2010 or higher).</w:t>
            </w:r>
          </w:p>
        </w:tc>
      </w:tr>
      <w:tr w:rsidR="00B8575C" w:rsidRPr="0053456B" w14:paraId="36FC3D0B"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21C12D35"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Monthly Progress Reports</w:t>
            </w:r>
          </w:p>
        </w:tc>
        <w:tc>
          <w:tcPr>
            <w:tcW w:w="5071" w:type="dxa"/>
            <w:tcBorders>
              <w:top w:val="nil"/>
              <w:left w:val="nil"/>
              <w:bottom w:val="single" w:sz="4" w:space="0" w:color="auto"/>
              <w:right w:val="single" w:sz="4" w:space="0" w:color="auto"/>
            </w:tcBorders>
            <w:shd w:val="clear" w:color="auto" w:fill="auto"/>
            <w:noWrap/>
            <w:vAlign w:val="bottom"/>
            <w:hideMark/>
          </w:tcPr>
          <w:p w14:paraId="0AF01257" w14:textId="063B8529" w:rsidR="00B8575C" w:rsidRPr="0053456B" w:rsidRDefault="00B710F0" w:rsidP="00B710F0">
            <w:pPr>
              <w:widowControl/>
              <w:spacing w:after="0"/>
              <w:rPr>
                <w:rFonts w:ascii="Calibri" w:eastAsia="Times New Roman" w:hAnsi="Calibri" w:cs="Calibri"/>
                <w:color w:val="000000"/>
                <w:sz w:val="21"/>
              </w:rPr>
            </w:pPr>
            <w:r w:rsidRPr="00187808">
              <w:t>Monthly progress conference calls will be held throughou</w:t>
            </w:r>
            <w:r>
              <w:t xml:space="preserve">t the project. </w:t>
            </w:r>
          </w:p>
        </w:tc>
      </w:tr>
      <w:tr w:rsidR="00B8575C" w:rsidRPr="0053456B" w14:paraId="59000BD7"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05BE93A2"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Team Meetings Summaries </w:t>
            </w:r>
          </w:p>
        </w:tc>
        <w:tc>
          <w:tcPr>
            <w:tcW w:w="5071" w:type="dxa"/>
            <w:tcBorders>
              <w:top w:val="nil"/>
              <w:left w:val="nil"/>
              <w:bottom w:val="single" w:sz="4" w:space="0" w:color="auto"/>
              <w:right w:val="single" w:sz="4" w:space="0" w:color="auto"/>
            </w:tcBorders>
            <w:shd w:val="clear" w:color="auto" w:fill="auto"/>
            <w:noWrap/>
            <w:vAlign w:val="bottom"/>
            <w:hideMark/>
          </w:tcPr>
          <w:p w14:paraId="7B327003" w14:textId="414D1485" w:rsidR="00B8575C" w:rsidRPr="0053456B" w:rsidRDefault="00B710F0" w:rsidP="00E95B8C">
            <w:pPr>
              <w:widowControl/>
              <w:spacing w:after="0"/>
              <w:rPr>
                <w:rFonts w:ascii="Calibri" w:eastAsia="Times New Roman" w:hAnsi="Calibri" w:cs="Calibri"/>
                <w:color w:val="000000"/>
                <w:sz w:val="21"/>
              </w:rPr>
            </w:pPr>
            <w:r>
              <w:t xml:space="preserve">Meeting minutes, </w:t>
            </w:r>
            <w:r w:rsidRPr="00187808">
              <w:t>including</w:t>
            </w:r>
            <w:r>
              <w:t xml:space="preserve"> </w:t>
            </w:r>
            <w:r w:rsidRPr="00187808">
              <w:t xml:space="preserve">action items will be submitted in PDF format within one week </w:t>
            </w:r>
            <w:r>
              <w:t>after</w:t>
            </w:r>
            <w:r w:rsidRPr="00187808">
              <w:t xml:space="preserve"> the </w:t>
            </w:r>
            <w:r>
              <w:t>meeting</w:t>
            </w:r>
            <w:r w:rsidRPr="00187808">
              <w:t>.</w:t>
            </w:r>
          </w:p>
        </w:tc>
      </w:tr>
      <w:tr w:rsidR="00B8575C" w:rsidRPr="0053456B" w14:paraId="1DD04888"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1D30E8B"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Briefing Materials, Closeout Meeting </w:t>
            </w:r>
          </w:p>
        </w:tc>
        <w:tc>
          <w:tcPr>
            <w:tcW w:w="5071" w:type="dxa"/>
            <w:tcBorders>
              <w:top w:val="nil"/>
              <w:left w:val="nil"/>
              <w:bottom w:val="single" w:sz="4" w:space="0" w:color="auto"/>
              <w:right w:val="single" w:sz="4" w:space="0" w:color="auto"/>
            </w:tcBorders>
            <w:shd w:val="clear" w:color="auto" w:fill="auto"/>
            <w:noWrap/>
            <w:vAlign w:val="bottom"/>
            <w:hideMark/>
          </w:tcPr>
          <w:p w14:paraId="59E2D85C" w14:textId="23D34BAE" w:rsidR="0073454D" w:rsidRPr="00187808" w:rsidRDefault="0073454D" w:rsidP="0073454D">
            <w:pPr>
              <w:widowControl/>
              <w:spacing w:after="0"/>
            </w:pPr>
            <w:r w:rsidRPr="00187808">
              <w:t>Larry Head (PI) will attend a project closeout meeting to be held</w:t>
            </w:r>
            <w:r>
              <w:t xml:space="preserve"> </w:t>
            </w:r>
            <w:r w:rsidRPr="00187808">
              <w:t>during the last week of the project. During this meeting, they will present a summary of the work</w:t>
            </w:r>
            <w:r>
              <w:t xml:space="preserve"> performed under each task, </w:t>
            </w:r>
            <w:r w:rsidRPr="00187808">
              <w:t>an overview and status of each deliverable, and total funds</w:t>
            </w:r>
            <w:r>
              <w:t xml:space="preserve"> </w:t>
            </w:r>
            <w:r w:rsidRPr="00187808">
              <w:t>expended.</w:t>
            </w:r>
          </w:p>
          <w:p w14:paraId="48E1E9B9" w14:textId="0B5BC009" w:rsidR="00B8575C" w:rsidRPr="0053456B" w:rsidRDefault="00B8575C" w:rsidP="0073454D">
            <w:pPr>
              <w:widowControl/>
              <w:spacing w:after="0"/>
            </w:pPr>
          </w:p>
        </w:tc>
      </w:tr>
      <w:tr w:rsidR="00B8575C" w:rsidRPr="0053456B" w14:paraId="49286A3E"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7B5994"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2 – Cross Cutting Activities </w:t>
            </w:r>
          </w:p>
        </w:tc>
      </w:tr>
      <w:tr w:rsidR="00B8575C" w:rsidRPr="0053456B" w14:paraId="3C522788"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2E80A072"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Quarterly reports of the cross cutting activities</w:t>
            </w:r>
          </w:p>
        </w:tc>
        <w:tc>
          <w:tcPr>
            <w:tcW w:w="5071" w:type="dxa"/>
            <w:tcBorders>
              <w:top w:val="nil"/>
              <w:left w:val="nil"/>
              <w:bottom w:val="single" w:sz="4" w:space="0" w:color="auto"/>
              <w:right w:val="single" w:sz="4" w:space="0" w:color="auto"/>
            </w:tcBorders>
            <w:shd w:val="clear" w:color="auto" w:fill="auto"/>
            <w:noWrap/>
            <w:vAlign w:val="bottom"/>
            <w:hideMark/>
          </w:tcPr>
          <w:p w14:paraId="1797F9AD" w14:textId="76188330" w:rsidR="00B8575C" w:rsidRPr="0053456B" w:rsidRDefault="00D83DAC" w:rsidP="00D83DAC">
            <w:pPr>
              <w:widowControl/>
              <w:spacing w:after="0"/>
              <w:rPr>
                <w:rFonts w:ascii="Calibri" w:eastAsia="Times New Roman" w:hAnsi="Calibri" w:cs="Calibri"/>
                <w:color w:val="000000"/>
                <w:sz w:val="21"/>
              </w:rPr>
            </w:pPr>
            <w:r>
              <w:rPr>
                <w:rFonts w:ascii="Calibri" w:eastAsia="Times New Roman" w:hAnsi="Calibri" w:cs="Calibri"/>
                <w:color w:val="000000"/>
                <w:sz w:val="21"/>
              </w:rPr>
              <w:t>MMITSS Project Management Team via the Monthly Progress Report.</w:t>
            </w:r>
          </w:p>
        </w:tc>
      </w:tr>
      <w:tr w:rsidR="00B8575C" w:rsidRPr="0053456B" w14:paraId="3D499F7E"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36C36366"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Meeting Minutes </w:t>
            </w:r>
          </w:p>
        </w:tc>
        <w:tc>
          <w:tcPr>
            <w:tcW w:w="5071" w:type="dxa"/>
            <w:tcBorders>
              <w:top w:val="nil"/>
              <w:left w:val="nil"/>
              <w:bottom w:val="single" w:sz="4" w:space="0" w:color="auto"/>
              <w:right w:val="single" w:sz="4" w:space="0" w:color="auto"/>
            </w:tcBorders>
            <w:shd w:val="clear" w:color="auto" w:fill="auto"/>
            <w:noWrap/>
            <w:vAlign w:val="bottom"/>
            <w:hideMark/>
          </w:tcPr>
          <w:p w14:paraId="00C9157A" w14:textId="0C448069" w:rsidR="00B8575C" w:rsidRPr="0053456B" w:rsidRDefault="00D83DAC"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Contained in the Meeting Minutes from the Monthly Progress Report.</w:t>
            </w:r>
          </w:p>
        </w:tc>
      </w:tr>
      <w:tr w:rsidR="00B8575C" w:rsidRPr="0053456B" w14:paraId="477E3493"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788B20"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3 - Enhancement of Existing MMITSS Prototypes </w:t>
            </w:r>
          </w:p>
        </w:tc>
      </w:tr>
      <w:tr w:rsidR="00B8575C" w:rsidRPr="0053456B" w14:paraId="2F4D4585"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4FB3BF19"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Deployment Readiness Development Plan and Briefing </w:t>
            </w:r>
          </w:p>
        </w:tc>
        <w:tc>
          <w:tcPr>
            <w:tcW w:w="5071" w:type="dxa"/>
            <w:tcBorders>
              <w:top w:val="nil"/>
              <w:left w:val="nil"/>
              <w:bottom w:val="single" w:sz="4" w:space="0" w:color="auto"/>
              <w:right w:val="single" w:sz="4" w:space="0" w:color="auto"/>
            </w:tcBorders>
            <w:shd w:val="clear" w:color="auto" w:fill="auto"/>
            <w:noWrap/>
            <w:vAlign w:val="bottom"/>
            <w:hideMark/>
          </w:tcPr>
          <w:p w14:paraId="3DB6F7CD" w14:textId="098B7252" w:rsidR="00B8575C" w:rsidRPr="0053456B" w:rsidRDefault="00E95B8C"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w:t>
            </w:r>
            <w:r w:rsidR="00F403B9">
              <w:rPr>
                <w:rFonts w:ascii="Calibri" w:eastAsia="Times New Roman" w:hAnsi="Calibri" w:cs="Calibri"/>
                <w:color w:val="000000"/>
                <w:sz w:val="21"/>
              </w:rPr>
              <w:t xml:space="preserve"> creates a Development Plan detailing the enhancements to be made to the software.</w:t>
            </w:r>
            <w:r w:rsidR="00B8575C" w:rsidRPr="0053456B">
              <w:rPr>
                <w:rFonts w:ascii="Calibri" w:eastAsia="Times New Roman" w:hAnsi="Calibri" w:cs="Calibri"/>
                <w:color w:val="000000"/>
                <w:sz w:val="21"/>
              </w:rPr>
              <w:t xml:space="preserve"> </w:t>
            </w:r>
          </w:p>
        </w:tc>
      </w:tr>
      <w:tr w:rsidR="00B8575C" w:rsidRPr="0053456B" w14:paraId="4905A913"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4270D52F"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Deployment Readiness Development Plan </w:t>
            </w:r>
          </w:p>
        </w:tc>
        <w:tc>
          <w:tcPr>
            <w:tcW w:w="5071" w:type="dxa"/>
            <w:tcBorders>
              <w:top w:val="nil"/>
              <w:left w:val="nil"/>
              <w:bottom w:val="single" w:sz="4" w:space="0" w:color="auto"/>
              <w:right w:val="single" w:sz="4" w:space="0" w:color="auto"/>
            </w:tcBorders>
            <w:shd w:val="clear" w:color="auto" w:fill="auto"/>
            <w:noWrap/>
            <w:vAlign w:val="bottom"/>
            <w:hideMark/>
          </w:tcPr>
          <w:p w14:paraId="7DAF4C0E" w14:textId="0E5EDC77" w:rsidR="00B8575C" w:rsidRPr="0053456B" w:rsidRDefault="00F403B9"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updates the plan based on comment.</w:t>
            </w:r>
          </w:p>
        </w:tc>
      </w:tr>
      <w:tr w:rsidR="00B8575C" w:rsidRPr="0053456B" w14:paraId="03528526"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9341EA2"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Task 3 Report </w:t>
            </w:r>
          </w:p>
        </w:tc>
        <w:tc>
          <w:tcPr>
            <w:tcW w:w="5071" w:type="dxa"/>
            <w:tcBorders>
              <w:top w:val="nil"/>
              <w:left w:val="nil"/>
              <w:bottom w:val="single" w:sz="4" w:space="0" w:color="auto"/>
              <w:right w:val="single" w:sz="4" w:space="0" w:color="auto"/>
            </w:tcBorders>
            <w:shd w:val="clear" w:color="auto" w:fill="auto"/>
            <w:noWrap/>
            <w:vAlign w:val="bottom"/>
            <w:hideMark/>
          </w:tcPr>
          <w:p w14:paraId="5F8819CC" w14:textId="7FA59626" w:rsidR="00B8575C" w:rsidRPr="0053456B" w:rsidRDefault="000E776E" w:rsidP="000E776E">
            <w:pPr>
              <w:widowControl/>
              <w:spacing w:after="0"/>
              <w:rPr>
                <w:rFonts w:ascii="Calibri" w:eastAsia="Times New Roman" w:hAnsi="Calibri" w:cs="Calibri"/>
                <w:color w:val="000000"/>
                <w:sz w:val="21"/>
              </w:rPr>
            </w:pPr>
            <w:r>
              <w:rPr>
                <w:rFonts w:ascii="Calibri" w:eastAsia="Times New Roman" w:hAnsi="Calibri" w:cs="Calibri"/>
                <w:color w:val="000000"/>
                <w:sz w:val="21"/>
              </w:rPr>
              <w:t xml:space="preserve">MMITSS Team </w:t>
            </w:r>
            <w:r w:rsidRPr="000E776E">
              <w:rPr>
                <w:rFonts w:ascii="Calibri" w:eastAsia="Times New Roman" w:hAnsi="Calibri" w:cs="Calibri"/>
                <w:color w:val="000000"/>
                <w:sz w:val="21"/>
              </w:rPr>
              <w:t>assess</w:t>
            </w:r>
            <w:r>
              <w:rPr>
                <w:rFonts w:ascii="Calibri" w:eastAsia="Times New Roman" w:hAnsi="Calibri" w:cs="Calibri"/>
                <w:color w:val="000000"/>
                <w:sz w:val="21"/>
              </w:rPr>
              <w:t>es</w:t>
            </w:r>
            <w:r w:rsidRPr="000E776E">
              <w:rPr>
                <w:rFonts w:ascii="Calibri" w:eastAsia="Times New Roman" w:hAnsi="Calibri" w:cs="Calibri"/>
                <w:color w:val="000000"/>
                <w:sz w:val="21"/>
              </w:rPr>
              <w:t xml:space="preserve"> the existing prototypes and other related research, describe the enhancement components and summarize the test results</w:t>
            </w:r>
            <w:r>
              <w:rPr>
                <w:rFonts w:ascii="Calibri" w:eastAsia="Times New Roman" w:hAnsi="Calibri" w:cs="Calibri"/>
                <w:color w:val="000000"/>
                <w:sz w:val="21"/>
              </w:rPr>
              <w:t>.</w:t>
            </w:r>
          </w:p>
        </w:tc>
      </w:tr>
      <w:tr w:rsidR="00B8575C" w:rsidRPr="0053456B" w14:paraId="40823AB4"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0FCAB4B6"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Task 3 Report </w:t>
            </w:r>
          </w:p>
        </w:tc>
        <w:tc>
          <w:tcPr>
            <w:tcW w:w="5071" w:type="dxa"/>
            <w:tcBorders>
              <w:top w:val="nil"/>
              <w:left w:val="nil"/>
              <w:bottom w:val="single" w:sz="4" w:space="0" w:color="auto"/>
              <w:right w:val="single" w:sz="4" w:space="0" w:color="auto"/>
            </w:tcBorders>
            <w:shd w:val="clear" w:color="auto" w:fill="auto"/>
            <w:noWrap/>
            <w:vAlign w:val="bottom"/>
            <w:hideMark/>
          </w:tcPr>
          <w:p w14:paraId="6E835C8B" w14:textId="041BF94A" w:rsidR="00B8575C" w:rsidRPr="0053456B" w:rsidRDefault="000E776E" w:rsidP="000E776E">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updates the report based on comment.</w:t>
            </w:r>
          </w:p>
        </w:tc>
      </w:tr>
      <w:tr w:rsidR="00B8575C" w:rsidRPr="0053456B" w14:paraId="793AB0C3"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5F12EF1E"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Public Briefing/Presentation Materials </w:t>
            </w:r>
          </w:p>
        </w:tc>
        <w:tc>
          <w:tcPr>
            <w:tcW w:w="5071" w:type="dxa"/>
            <w:tcBorders>
              <w:top w:val="nil"/>
              <w:left w:val="nil"/>
              <w:bottom w:val="single" w:sz="4" w:space="0" w:color="auto"/>
              <w:right w:val="single" w:sz="4" w:space="0" w:color="auto"/>
            </w:tcBorders>
            <w:shd w:val="clear" w:color="auto" w:fill="auto"/>
            <w:noWrap/>
            <w:vAlign w:val="bottom"/>
            <w:hideMark/>
          </w:tcPr>
          <w:p w14:paraId="746C4908" w14:textId="65FCEC90" w:rsidR="00B8575C" w:rsidRPr="0053456B" w:rsidRDefault="000E776E" w:rsidP="000E776E">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creates materials for a presentation or public briefing.</w:t>
            </w:r>
          </w:p>
        </w:tc>
      </w:tr>
      <w:tr w:rsidR="00B8575C" w:rsidRPr="0053456B" w14:paraId="4E4F4A09"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5B9C2897"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Public Briefing </w:t>
            </w:r>
          </w:p>
        </w:tc>
        <w:tc>
          <w:tcPr>
            <w:tcW w:w="5071" w:type="dxa"/>
            <w:tcBorders>
              <w:top w:val="nil"/>
              <w:left w:val="nil"/>
              <w:bottom w:val="single" w:sz="4" w:space="0" w:color="auto"/>
              <w:right w:val="single" w:sz="4" w:space="0" w:color="auto"/>
            </w:tcBorders>
            <w:shd w:val="clear" w:color="auto" w:fill="auto"/>
            <w:noWrap/>
            <w:vAlign w:val="bottom"/>
            <w:hideMark/>
          </w:tcPr>
          <w:p w14:paraId="10CE1D86" w14:textId="1C6241F3" w:rsidR="00B8575C" w:rsidRPr="0053456B" w:rsidRDefault="000E776E"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 xml:space="preserve">MMITSS </w:t>
            </w:r>
            <w:r w:rsidRPr="000E776E">
              <w:rPr>
                <w:rFonts w:ascii="Calibri" w:eastAsia="Times New Roman" w:hAnsi="Calibri" w:cs="Calibri"/>
                <w:color w:val="000000"/>
                <w:sz w:val="21"/>
              </w:rPr>
              <w:t>coordinate</w:t>
            </w:r>
            <w:r>
              <w:rPr>
                <w:rFonts w:ascii="Calibri" w:eastAsia="Times New Roman" w:hAnsi="Calibri" w:cs="Calibri"/>
                <w:color w:val="000000"/>
                <w:sz w:val="21"/>
              </w:rPr>
              <w:t>s</w:t>
            </w:r>
            <w:r w:rsidRPr="000E776E">
              <w:rPr>
                <w:rFonts w:ascii="Calibri" w:eastAsia="Times New Roman" w:hAnsi="Calibri" w:cs="Calibri"/>
                <w:color w:val="000000"/>
                <w:sz w:val="21"/>
              </w:rPr>
              <w:t xml:space="preserve"> with the CV PFS members and USDOT coordinator to host a public event (a webinar or a presentation in a conference) to present the enhanced MMITSS components and test results</w:t>
            </w:r>
            <w:r>
              <w:rPr>
                <w:rFonts w:ascii="Calibri" w:eastAsia="Times New Roman" w:hAnsi="Calibri" w:cs="Calibri"/>
                <w:color w:val="000000"/>
                <w:sz w:val="21"/>
              </w:rPr>
              <w:t>.</w:t>
            </w:r>
          </w:p>
        </w:tc>
      </w:tr>
      <w:tr w:rsidR="00B8575C" w:rsidRPr="0053456B" w14:paraId="5FC74E1E"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52D8297D"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Code to the OSADP</w:t>
            </w:r>
          </w:p>
        </w:tc>
        <w:tc>
          <w:tcPr>
            <w:tcW w:w="5071" w:type="dxa"/>
            <w:tcBorders>
              <w:top w:val="nil"/>
              <w:left w:val="nil"/>
              <w:bottom w:val="single" w:sz="4" w:space="0" w:color="auto"/>
              <w:right w:val="single" w:sz="4" w:space="0" w:color="auto"/>
            </w:tcBorders>
            <w:shd w:val="clear" w:color="auto" w:fill="auto"/>
            <w:noWrap/>
            <w:vAlign w:val="bottom"/>
            <w:hideMark/>
          </w:tcPr>
          <w:p w14:paraId="49BC81AB" w14:textId="3F8BB87A" w:rsidR="00B8575C" w:rsidRPr="0053456B" w:rsidRDefault="000E776E"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delivers the lasts code to the OSADP repository.</w:t>
            </w:r>
          </w:p>
        </w:tc>
      </w:tr>
      <w:tr w:rsidR="00B8575C" w:rsidRPr="0053456B" w14:paraId="2097268E"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C0CBC4C"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Updated MMITSS Systems Engineering Documents </w:t>
            </w:r>
          </w:p>
        </w:tc>
        <w:tc>
          <w:tcPr>
            <w:tcW w:w="5071" w:type="dxa"/>
            <w:tcBorders>
              <w:top w:val="nil"/>
              <w:left w:val="nil"/>
              <w:bottom w:val="single" w:sz="4" w:space="0" w:color="auto"/>
              <w:right w:val="single" w:sz="4" w:space="0" w:color="auto"/>
            </w:tcBorders>
            <w:shd w:val="clear" w:color="auto" w:fill="auto"/>
            <w:noWrap/>
            <w:vAlign w:val="bottom"/>
            <w:hideMark/>
          </w:tcPr>
          <w:p w14:paraId="0FA0A2ED" w14:textId="6D228715" w:rsidR="00B8575C" w:rsidRPr="0053456B" w:rsidRDefault="000E776E" w:rsidP="000E776E">
            <w:pPr>
              <w:widowControl/>
              <w:spacing w:after="0"/>
              <w:rPr>
                <w:rFonts w:ascii="Calibri" w:eastAsia="Times New Roman" w:hAnsi="Calibri" w:cs="Calibri"/>
                <w:color w:val="000000"/>
                <w:sz w:val="21"/>
              </w:rPr>
            </w:pPr>
            <w:r>
              <w:rPr>
                <w:rFonts w:ascii="Calibri" w:eastAsia="Times New Roman" w:hAnsi="Calibri" w:cs="Calibri"/>
                <w:color w:val="000000"/>
                <w:sz w:val="21"/>
              </w:rPr>
              <w:t>Delivery to include updated documents.</w:t>
            </w:r>
          </w:p>
        </w:tc>
      </w:tr>
      <w:tr w:rsidR="00B8575C" w:rsidRPr="0053456B" w14:paraId="0D1BB1AE"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AEE1DC"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4 – Field Test and Demonstration </w:t>
            </w:r>
          </w:p>
        </w:tc>
      </w:tr>
      <w:tr w:rsidR="00B8575C" w:rsidRPr="0053456B" w14:paraId="6EE25BF8"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A7C243E"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lastRenderedPageBreak/>
              <w:t xml:space="preserve">Draft Deployment and Field Test Plan </w:t>
            </w:r>
          </w:p>
        </w:tc>
        <w:tc>
          <w:tcPr>
            <w:tcW w:w="5071" w:type="dxa"/>
            <w:tcBorders>
              <w:top w:val="nil"/>
              <w:left w:val="nil"/>
              <w:bottom w:val="single" w:sz="4" w:space="0" w:color="auto"/>
              <w:right w:val="single" w:sz="4" w:space="0" w:color="auto"/>
            </w:tcBorders>
            <w:shd w:val="clear" w:color="auto" w:fill="auto"/>
            <w:noWrap/>
            <w:vAlign w:val="bottom"/>
            <w:hideMark/>
          </w:tcPr>
          <w:p w14:paraId="07875C08" w14:textId="6A4CEE59" w:rsidR="00B8575C" w:rsidRPr="0053456B" w:rsidRDefault="00602CDA"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 xml:space="preserve">MMITSS Team will develop a plan covering </w:t>
            </w:r>
            <w:r>
              <w:t>the test objectives, detailed test procedures, collected data, performance measures, and reporting outlines.</w:t>
            </w:r>
          </w:p>
        </w:tc>
      </w:tr>
      <w:tr w:rsidR="00B8575C" w:rsidRPr="0053456B" w14:paraId="75E94148"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7CEF3AB7"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Deployment and Field Test Plan </w:t>
            </w:r>
          </w:p>
        </w:tc>
        <w:tc>
          <w:tcPr>
            <w:tcW w:w="5071" w:type="dxa"/>
            <w:tcBorders>
              <w:top w:val="nil"/>
              <w:left w:val="nil"/>
              <w:bottom w:val="single" w:sz="4" w:space="0" w:color="auto"/>
              <w:right w:val="single" w:sz="4" w:space="0" w:color="auto"/>
            </w:tcBorders>
            <w:shd w:val="clear" w:color="auto" w:fill="auto"/>
            <w:noWrap/>
            <w:vAlign w:val="bottom"/>
            <w:hideMark/>
          </w:tcPr>
          <w:p w14:paraId="00AC87FA" w14:textId="6AE989BB" w:rsidR="00B8575C" w:rsidRPr="0053456B" w:rsidRDefault="00AC37BA"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updates the Test Plan based on comment.</w:t>
            </w:r>
          </w:p>
        </w:tc>
      </w:tr>
      <w:tr w:rsidR="00B8575C" w:rsidRPr="0053456B" w14:paraId="646F729C"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107A6198"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Field Demonstration </w:t>
            </w:r>
          </w:p>
        </w:tc>
        <w:tc>
          <w:tcPr>
            <w:tcW w:w="5071" w:type="dxa"/>
            <w:tcBorders>
              <w:top w:val="nil"/>
              <w:left w:val="nil"/>
              <w:bottom w:val="single" w:sz="4" w:space="0" w:color="auto"/>
              <w:right w:val="single" w:sz="4" w:space="0" w:color="auto"/>
            </w:tcBorders>
            <w:shd w:val="clear" w:color="auto" w:fill="auto"/>
            <w:noWrap/>
            <w:vAlign w:val="bottom"/>
            <w:hideMark/>
          </w:tcPr>
          <w:p w14:paraId="41FEBB97" w14:textId="3FDA4DCD" w:rsidR="00B8575C" w:rsidRPr="0053456B" w:rsidRDefault="00A81740"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 xml:space="preserve">MMITSS Team </w:t>
            </w:r>
            <w:r w:rsidRPr="00A81740">
              <w:rPr>
                <w:rFonts w:ascii="Calibri" w:eastAsia="Times New Roman" w:hAnsi="Calibri" w:cs="Calibri"/>
                <w:color w:val="000000"/>
                <w:sz w:val="21"/>
              </w:rPr>
              <w:t xml:space="preserve"> </w:t>
            </w:r>
            <w:r>
              <w:rPr>
                <w:rFonts w:ascii="Calibri" w:eastAsia="Times New Roman" w:hAnsi="Calibri" w:cs="Calibri"/>
                <w:color w:val="000000"/>
                <w:sz w:val="21"/>
              </w:rPr>
              <w:t xml:space="preserve">demonstrates the </w:t>
            </w:r>
            <w:r w:rsidRPr="00A81740">
              <w:rPr>
                <w:rFonts w:ascii="Calibri" w:eastAsia="Times New Roman" w:hAnsi="Calibri" w:cs="Calibri"/>
                <w:color w:val="000000"/>
                <w:sz w:val="21"/>
              </w:rPr>
              <w:t>MMITSS application in the Anthem, AZ, and Palo Alto, CA testbeds and document the results into a final assessment report.</w:t>
            </w:r>
          </w:p>
        </w:tc>
      </w:tr>
      <w:tr w:rsidR="00B8575C" w:rsidRPr="0053456B" w14:paraId="69E10D1C" w14:textId="77777777" w:rsidTr="00E95B8C">
        <w:trPr>
          <w:trHeight w:val="300"/>
        </w:trPr>
        <w:tc>
          <w:tcPr>
            <w:tcW w:w="929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67E6476" w14:textId="77777777" w:rsidR="00B8575C" w:rsidRPr="0053456B" w:rsidRDefault="00B8575C" w:rsidP="00E95B8C">
            <w:pPr>
              <w:widowControl/>
              <w:spacing w:after="0"/>
              <w:rPr>
                <w:rFonts w:ascii="Calibri" w:eastAsia="Times New Roman" w:hAnsi="Calibri" w:cs="Calibri"/>
                <w:b/>
                <w:bCs/>
                <w:color w:val="000000"/>
                <w:sz w:val="21"/>
              </w:rPr>
            </w:pPr>
            <w:r w:rsidRPr="0053456B">
              <w:rPr>
                <w:rFonts w:ascii="Calibri" w:eastAsia="Times New Roman" w:hAnsi="Calibri" w:cs="Calibri"/>
                <w:b/>
                <w:bCs/>
                <w:color w:val="000000"/>
                <w:sz w:val="21"/>
              </w:rPr>
              <w:t xml:space="preserve">Task 5 – Technical Assistance to Deploy MMITSS </w:t>
            </w:r>
          </w:p>
        </w:tc>
      </w:tr>
      <w:tr w:rsidR="00B8575C" w:rsidRPr="0053456B" w14:paraId="1C986397"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24258890"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Draft MMITSS Deployment Lessons Learned report </w:t>
            </w:r>
          </w:p>
        </w:tc>
        <w:tc>
          <w:tcPr>
            <w:tcW w:w="5071" w:type="dxa"/>
            <w:tcBorders>
              <w:top w:val="nil"/>
              <w:left w:val="nil"/>
              <w:bottom w:val="single" w:sz="4" w:space="0" w:color="auto"/>
              <w:right w:val="single" w:sz="4" w:space="0" w:color="auto"/>
            </w:tcBorders>
            <w:shd w:val="clear" w:color="auto" w:fill="auto"/>
            <w:noWrap/>
            <w:vAlign w:val="bottom"/>
            <w:hideMark/>
          </w:tcPr>
          <w:p w14:paraId="4EF4B389" w14:textId="0AA26B49" w:rsidR="00B8575C" w:rsidRPr="0053456B" w:rsidRDefault="00770500" w:rsidP="00E95B8C">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will produce a document capturing the key lessons learned, including perspectives of participating stakeholders.</w:t>
            </w:r>
          </w:p>
        </w:tc>
      </w:tr>
      <w:tr w:rsidR="00B8575C" w:rsidRPr="0053456B" w14:paraId="227C2910" w14:textId="77777777" w:rsidTr="00195FBD">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14:paraId="1D316303" w14:textId="77777777" w:rsidR="00B8575C" w:rsidRPr="0053456B" w:rsidRDefault="00B8575C" w:rsidP="00E95B8C">
            <w:pPr>
              <w:widowControl/>
              <w:spacing w:after="0"/>
              <w:rPr>
                <w:rFonts w:ascii="Calibri" w:eastAsia="Times New Roman" w:hAnsi="Calibri" w:cs="Calibri"/>
                <w:color w:val="000000"/>
                <w:sz w:val="21"/>
              </w:rPr>
            </w:pPr>
            <w:r w:rsidRPr="0053456B">
              <w:rPr>
                <w:rFonts w:ascii="Calibri" w:eastAsia="Times New Roman" w:hAnsi="Calibri" w:cs="Calibri"/>
                <w:color w:val="000000"/>
                <w:sz w:val="21"/>
              </w:rPr>
              <w:t xml:space="preserve">Final MMITSS Deployment Lessons Learned report </w:t>
            </w:r>
          </w:p>
        </w:tc>
        <w:tc>
          <w:tcPr>
            <w:tcW w:w="5071" w:type="dxa"/>
            <w:tcBorders>
              <w:top w:val="nil"/>
              <w:left w:val="nil"/>
              <w:bottom w:val="single" w:sz="4" w:space="0" w:color="auto"/>
              <w:right w:val="single" w:sz="4" w:space="0" w:color="auto"/>
            </w:tcBorders>
            <w:shd w:val="clear" w:color="auto" w:fill="auto"/>
            <w:noWrap/>
            <w:vAlign w:val="bottom"/>
            <w:hideMark/>
          </w:tcPr>
          <w:p w14:paraId="0AB024B0" w14:textId="18AA138B" w:rsidR="00B8575C" w:rsidRPr="0053456B" w:rsidRDefault="00770500" w:rsidP="00770500">
            <w:pPr>
              <w:widowControl/>
              <w:spacing w:after="0"/>
              <w:rPr>
                <w:rFonts w:ascii="Calibri" w:eastAsia="Times New Roman" w:hAnsi="Calibri" w:cs="Calibri"/>
                <w:color w:val="000000"/>
                <w:sz w:val="21"/>
              </w:rPr>
            </w:pPr>
            <w:r>
              <w:rPr>
                <w:rFonts w:ascii="Calibri" w:eastAsia="Times New Roman" w:hAnsi="Calibri" w:cs="Calibri"/>
                <w:color w:val="000000"/>
                <w:sz w:val="21"/>
              </w:rPr>
              <w:t>MMITSS Team will update and submit the document based on review comments.</w:t>
            </w:r>
          </w:p>
        </w:tc>
      </w:tr>
    </w:tbl>
    <w:p w14:paraId="22AEDF88" w14:textId="77777777" w:rsidR="00B8575C" w:rsidRPr="00B85299" w:rsidRDefault="00B8575C" w:rsidP="000711DE"/>
    <w:p w14:paraId="2DC65380" w14:textId="15C539A4" w:rsidR="00847D75" w:rsidRDefault="00847D75" w:rsidP="00847D75">
      <w:pPr>
        <w:pStyle w:val="Heading2"/>
        <w:rPr>
          <w:bCs w:val="0"/>
        </w:rPr>
      </w:pPr>
      <w:bookmarkStart w:id="29" w:name="_Toc517711174"/>
      <w:r w:rsidRPr="0053118E">
        <w:rPr>
          <w:bCs w:val="0"/>
        </w:rPr>
        <w:t>4.</w:t>
      </w:r>
      <w:r w:rsidR="000711DE">
        <w:rPr>
          <w:bCs w:val="0"/>
        </w:rPr>
        <w:t>3</w:t>
      </w:r>
      <w:r w:rsidRPr="0053118E">
        <w:rPr>
          <w:bCs w:val="0"/>
        </w:rPr>
        <w:t xml:space="preserve"> </w:t>
      </w:r>
      <w:r>
        <w:rPr>
          <w:bCs w:val="0"/>
        </w:rPr>
        <w:t>Schedule</w:t>
      </w:r>
      <w:bookmarkEnd w:id="29"/>
    </w:p>
    <w:p w14:paraId="61809D43" w14:textId="05407619" w:rsidR="00BE3515" w:rsidRDefault="00BE3515" w:rsidP="00BE3515"/>
    <w:p w14:paraId="6417D468" w14:textId="01985ECA" w:rsidR="0036698D" w:rsidRDefault="00BE3515" w:rsidP="0036698D">
      <w:r>
        <w:t xml:space="preserve">The project schedule in </w:t>
      </w:r>
      <w:r>
        <w:fldChar w:fldCharType="begin"/>
      </w:r>
      <w:r>
        <w:instrText xml:space="preserve"> REF _Ref517626913 \h </w:instrText>
      </w:r>
      <w:r>
        <w:fldChar w:fldCharType="separate"/>
      </w:r>
      <w:ins w:id="30" w:author="sherilyn.keaton@gmail.com" w:date="2018-06-25T17:33:00Z">
        <w:r w:rsidR="00E445BB" w:rsidRPr="004E5D17">
          <w:t xml:space="preserve">Figure </w:t>
        </w:r>
        <w:r w:rsidR="00E445BB">
          <w:rPr>
            <w:noProof/>
          </w:rPr>
          <w:t>2</w:t>
        </w:r>
      </w:ins>
      <w:del w:id="31" w:author="sherilyn.keaton@gmail.com" w:date="2018-06-25T17:33:00Z">
        <w:r w:rsidDel="00E445BB">
          <w:delText xml:space="preserve">Figure </w:delText>
        </w:r>
        <w:r w:rsidDel="00E445BB">
          <w:rPr>
            <w:noProof/>
          </w:rPr>
          <w:delText>2</w:delText>
        </w:r>
      </w:del>
      <w:r>
        <w:fldChar w:fldCharType="end"/>
      </w:r>
      <w:r>
        <w:t xml:space="preserve"> shows the duration and dates for each Task in the project.</w:t>
      </w:r>
      <w:r w:rsidR="0036698D">
        <w:t xml:space="preserve"> The schedule will be updated monthly to track task progress, for cost estimation monitoring, and to reflect and changes in start/end dates. </w:t>
      </w:r>
    </w:p>
    <w:p w14:paraId="22152820" w14:textId="079DF9A3" w:rsidR="00FB51AD" w:rsidRDefault="00FB51AD" w:rsidP="00FB51AD">
      <w:pPr>
        <w:pStyle w:val="Caption"/>
      </w:pPr>
    </w:p>
    <w:p w14:paraId="24B99BAC" w14:textId="38697CFB" w:rsidR="00BE3515" w:rsidRDefault="00BE3515" w:rsidP="00BE3515">
      <w:pPr>
        <w:keepNext/>
      </w:pPr>
      <w:r w:rsidRPr="005B6D02">
        <w:rPr>
          <w:noProof/>
        </w:rPr>
        <w:drawing>
          <wp:inline distT="0" distB="0" distL="0" distR="0" wp14:anchorId="2E08A176" wp14:editId="1C26E50A">
            <wp:extent cx="5867400" cy="4404995"/>
            <wp:effectExtent l="19050" t="19050" r="19050" b="14605"/>
            <wp:docPr id="3" name="Content Placeholder 8">
              <a:extLst xmlns:a="http://schemas.openxmlformats.org/drawingml/2006/main">
                <a:ext uri="{FF2B5EF4-FFF2-40B4-BE49-F238E27FC236}">
                  <a16:creationId xmlns:a16="http://schemas.microsoft.com/office/drawing/2014/main" id="{3B186D4F-7DA1-CC45-BF93-61D27FF09B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3B186D4F-7DA1-CC45-BF93-61D27FF09B0B}"/>
                        </a:ext>
                      </a:extLst>
                    </pic:cNvPr>
                    <pic:cNvPicPr>
                      <a:picLocks noGrp="1" noChangeAspect="1"/>
                    </pic:cNvPicPr>
                  </pic:nvPicPr>
                  <pic:blipFill>
                    <a:blip r:embed="rId19"/>
                    <a:stretch>
                      <a:fillRect/>
                    </a:stretch>
                  </pic:blipFill>
                  <pic:spPr>
                    <a:xfrm>
                      <a:off x="0" y="0"/>
                      <a:ext cx="5867400" cy="4404995"/>
                    </a:xfrm>
                    <a:prstGeom prst="rect">
                      <a:avLst/>
                    </a:prstGeom>
                    <a:ln>
                      <a:solidFill>
                        <a:schemeClr val="tx1"/>
                      </a:solidFill>
                    </a:ln>
                  </pic:spPr>
                </pic:pic>
              </a:graphicData>
            </a:graphic>
          </wp:inline>
        </w:drawing>
      </w:r>
    </w:p>
    <w:p w14:paraId="41EC741D" w14:textId="72F88B03" w:rsidR="0011056A" w:rsidRPr="004E5D17" w:rsidRDefault="0011056A" w:rsidP="004E5D17">
      <w:pPr>
        <w:pStyle w:val="Caption"/>
      </w:pPr>
      <w:bookmarkStart w:id="32" w:name="_Ref517626913"/>
      <w:bookmarkStart w:id="33" w:name="_Ref517627164"/>
      <w:bookmarkStart w:id="34" w:name="_Toc517711186"/>
      <w:r w:rsidRPr="004E5D17">
        <w:t xml:space="preserve">Figure </w:t>
      </w:r>
      <w:r w:rsidR="00E445BB">
        <w:fldChar w:fldCharType="begin"/>
      </w:r>
      <w:r w:rsidR="00E445BB">
        <w:instrText xml:space="preserve"> SEQ Figure \* ARABIC </w:instrText>
      </w:r>
      <w:r w:rsidR="00E445BB">
        <w:fldChar w:fldCharType="separate"/>
      </w:r>
      <w:r w:rsidR="00E445BB">
        <w:rPr>
          <w:noProof/>
        </w:rPr>
        <w:t>2</w:t>
      </w:r>
      <w:r w:rsidR="00E445BB">
        <w:fldChar w:fldCharType="end"/>
      </w:r>
      <w:bookmarkEnd w:id="32"/>
      <w:r w:rsidRPr="004E5D17">
        <w:t xml:space="preserve"> Phase III Project Schedule</w:t>
      </w:r>
      <w:bookmarkEnd w:id="33"/>
      <w:bookmarkEnd w:id="34"/>
    </w:p>
    <w:p w14:paraId="6462DBA7" w14:textId="77777777" w:rsidR="0011056A" w:rsidRDefault="0011056A" w:rsidP="0011056A">
      <w:pPr>
        <w:pStyle w:val="Heading2"/>
      </w:pPr>
    </w:p>
    <w:p w14:paraId="7BD2FC17" w14:textId="3B5FFF6F" w:rsidR="0011056A" w:rsidRDefault="0011056A" w:rsidP="0011056A">
      <w:pPr>
        <w:pStyle w:val="Heading2"/>
      </w:pPr>
      <w:bookmarkStart w:id="35" w:name="_Toc517711175"/>
      <w:r>
        <w:t>4.4</w:t>
      </w:r>
      <w:r>
        <w:tab/>
        <w:t>Configuration Management</w:t>
      </w:r>
      <w:bookmarkEnd w:id="35"/>
    </w:p>
    <w:p w14:paraId="681DF351" w14:textId="77777777" w:rsidR="0011056A" w:rsidRPr="008C2429" w:rsidRDefault="0011056A" w:rsidP="0011056A">
      <w:pPr>
        <w:spacing w:before="8" w:after="0" w:line="140" w:lineRule="exact"/>
      </w:pPr>
    </w:p>
    <w:p w14:paraId="600C5918" w14:textId="77777777" w:rsidR="0011056A" w:rsidRDefault="0011056A" w:rsidP="0011056A">
      <w:r w:rsidRPr="00C5540E">
        <w:t>It is intended that each document and each element of non-proprietary, deliverable software is to be maintained under an electronic configuration management system that includes issue tracking as part of the Open Source Software Environment.</w:t>
      </w:r>
      <w:r>
        <w:t xml:space="preserve"> </w:t>
      </w:r>
    </w:p>
    <w:p w14:paraId="54C2D26C" w14:textId="7CAD1FFA" w:rsidR="0011056A" w:rsidRDefault="0011056A" w:rsidP="0011056A">
      <w:r>
        <w:t xml:space="preserve">As stated previously in </w:t>
      </w:r>
      <w:r>
        <w:fldChar w:fldCharType="begin"/>
      </w:r>
      <w:r>
        <w:instrText xml:space="preserve"> REF _Ref517624206 \h </w:instrText>
      </w:r>
      <w:r>
        <w:fldChar w:fldCharType="separate"/>
      </w:r>
      <w:ins w:id="36" w:author="sherilyn.keaton@gmail.com" w:date="2018-06-25T17:33:00Z">
        <w:r w:rsidR="00E445BB">
          <w:t>3.1</w:t>
        </w:r>
        <w:r w:rsidR="00E445BB">
          <w:tab/>
        </w:r>
      </w:ins>
      <w:del w:id="37" w:author="sherilyn.keaton@gmail.com" w:date="2018-06-25T17:33:00Z">
        <w:r w:rsidDel="00E445BB">
          <w:delText>Section 2.1</w:delText>
        </w:r>
      </w:del>
      <w:r>
        <w:fldChar w:fldCharType="end"/>
      </w:r>
      <w:r>
        <w:t>, software and document change requests will be handled via issue trackers built in to the repository platform. That means that all change tracking will be open for view and maintained at the repository level.</w:t>
      </w:r>
    </w:p>
    <w:p w14:paraId="510F57DE" w14:textId="77777777" w:rsidR="0011056A" w:rsidRDefault="0011056A" w:rsidP="0011056A">
      <w:r>
        <w:t>Although relevant software and documents from this project are to be delivered to the OSADP environment, that environment is not considered a change management system for the purpose of collaborative, ongoing maintenance and development.</w:t>
      </w:r>
    </w:p>
    <w:p w14:paraId="54AAC94C" w14:textId="77777777" w:rsidR="0011056A" w:rsidRDefault="0011056A" w:rsidP="0011056A">
      <w:r>
        <w:t xml:space="preserve">The evaluated metrics under configuration management include the proper work product identification, change control, records management, and change reports. Identification of work products is achieved through the establishment, adoption, and use of naming conventions.  </w:t>
      </w:r>
    </w:p>
    <w:p w14:paraId="36F946CC" w14:textId="39E56947" w:rsidR="0011056A" w:rsidRDefault="0011056A" w:rsidP="0011056A">
      <w:pPr>
        <w:pStyle w:val="Caption"/>
      </w:pPr>
      <w:bookmarkStart w:id="38" w:name="_Toc517711191"/>
      <w:r>
        <w:lastRenderedPageBreak/>
        <w:t xml:space="preserve">Table </w:t>
      </w:r>
      <w:r w:rsidR="00904A6A">
        <w:rPr>
          <w:noProof/>
        </w:rPr>
        <w:fldChar w:fldCharType="begin"/>
      </w:r>
      <w:r w:rsidR="00904A6A">
        <w:rPr>
          <w:noProof/>
        </w:rPr>
        <w:instrText xml:space="preserve"> SEQ Table \* ARABIC </w:instrText>
      </w:r>
      <w:r w:rsidR="00904A6A">
        <w:rPr>
          <w:noProof/>
        </w:rPr>
        <w:fldChar w:fldCharType="separate"/>
      </w:r>
      <w:r w:rsidR="00E445BB">
        <w:rPr>
          <w:noProof/>
        </w:rPr>
        <w:t>5</w:t>
      </w:r>
      <w:r w:rsidR="00904A6A">
        <w:rPr>
          <w:noProof/>
        </w:rPr>
        <w:fldChar w:fldCharType="end"/>
      </w:r>
      <w:r>
        <w:t xml:space="preserve"> Phase III </w:t>
      </w:r>
      <w:r w:rsidRPr="004331E0">
        <w:t>Work Product Identification</w:t>
      </w:r>
      <w:bookmarkEnd w:id="38"/>
    </w:p>
    <w:p w14:paraId="1A7FAAD9" w14:textId="7D5097A7" w:rsidR="00250F7E" w:rsidRPr="00250F7E" w:rsidRDefault="00250F7E" w:rsidP="00250F7E">
      <w:pPr>
        <w:pStyle w:val="Caption"/>
      </w:pPr>
    </w:p>
    <w:tbl>
      <w:tblPr>
        <w:tblStyle w:val="TableGrid"/>
        <w:tblW w:w="0" w:type="auto"/>
        <w:tblLook w:val="04A0" w:firstRow="1" w:lastRow="0" w:firstColumn="1" w:lastColumn="0" w:noHBand="0" w:noVBand="1"/>
      </w:tblPr>
      <w:tblGrid>
        <w:gridCol w:w="3438"/>
        <w:gridCol w:w="5310"/>
      </w:tblGrid>
      <w:tr w:rsidR="004A1E65" w14:paraId="1C50201D" w14:textId="77777777" w:rsidTr="009C6F10">
        <w:tc>
          <w:tcPr>
            <w:tcW w:w="3438" w:type="dxa"/>
          </w:tcPr>
          <w:p w14:paraId="1A81CE57" w14:textId="77777777" w:rsidR="004A1E65" w:rsidRDefault="004A1E65" w:rsidP="009C6F10">
            <w:r>
              <w:t>Item</w:t>
            </w:r>
          </w:p>
        </w:tc>
        <w:tc>
          <w:tcPr>
            <w:tcW w:w="5310" w:type="dxa"/>
          </w:tcPr>
          <w:p w14:paraId="00D59209" w14:textId="77777777" w:rsidR="004A1E65" w:rsidRDefault="004A1E65" w:rsidP="009C6F10">
            <w:r>
              <w:t>Filename</w:t>
            </w:r>
          </w:p>
        </w:tc>
      </w:tr>
      <w:tr w:rsidR="004A1E65" w14:paraId="71FDF109" w14:textId="77777777" w:rsidTr="009C6F10">
        <w:tc>
          <w:tcPr>
            <w:tcW w:w="3438" w:type="dxa"/>
          </w:tcPr>
          <w:p w14:paraId="48ECBEE5" w14:textId="77777777" w:rsidR="004A1E65" w:rsidRDefault="004A1E65" w:rsidP="009C6F10">
            <w:r>
              <w:t>Project Plan</w:t>
            </w:r>
          </w:p>
        </w:tc>
        <w:tc>
          <w:tcPr>
            <w:tcW w:w="5310" w:type="dxa"/>
          </w:tcPr>
          <w:p w14:paraId="3D642BAC" w14:textId="77777777" w:rsidR="004A1E65" w:rsidRDefault="004A1E65" w:rsidP="009C6F10">
            <w:r>
              <w:t xml:space="preserve">Source: </w:t>
            </w:r>
            <w:proofErr w:type="spellStart"/>
            <w:r>
              <w:t>MMITSS_ProjectPlan_PhaseIII.mpp</w:t>
            </w:r>
            <w:proofErr w:type="spellEnd"/>
          </w:p>
          <w:p w14:paraId="46EC4ACA" w14:textId="77777777" w:rsidR="004A1E65" w:rsidRDefault="004A1E65" w:rsidP="009C6F10">
            <w:r>
              <w:t>Distribution: MMITSS_ProjectPlan_PhaseIII.pdf</w:t>
            </w:r>
          </w:p>
        </w:tc>
      </w:tr>
      <w:tr w:rsidR="004A1E65" w14:paraId="43A85950" w14:textId="77777777" w:rsidTr="009C6F10">
        <w:tc>
          <w:tcPr>
            <w:tcW w:w="3438" w:type="dxa"/>
          </w:tcPr>
          <w:p w14:paraId="3614D550" w14:textId="77777777" w:rsidR="004A1E65" w:rsidRDefault="004A1E65" w:rsidP="009C6F10">
            <w:r>
              <w:t>Monthly Briefings</w:t>
            </w:r>
          </w:p>
        </w:tc>
        <w:tc>
          <w:tcPr>
            <w:tcW w:w="5310" w:type="dxa"/>
          </w:tcPr>
          <w:p w14:paraId="58483F65" w14:textId="77777777" w:rsidR="004A1E65" w:rsidRDefault="004A1E65" w:rsidP="009C6F10">
            <w:r>
              <w:t xml:space="preserve">Source: </w:t>
            </w:r>
            <w:r w:rsidRPr="002A1A06">
              <w:t>Phase3.</w:t>
            </w:r>
            <w:r w:rsidRPr="002A1A06">
              <w:rPr>
                <w:i/>
              </w:rPr>
              <w:t>MonthYear</w:t>
            </w:r>
            <w:r w:rsidRPr="002A1A06">
              <w:t>Update.pptx</w:t>
            </w:r>
          </w:p>
          <w:p w14:paraId="66B4DDA8" w14:textId="77777777" w:rsidR="004A1E65" w:rsidRDefault="004A1E65" w:rsidP="009C6F10">
            <w:r>
              <w:t xml:space="preserve">Distribution: </w:t>
            </w:r>
            <w:r w:rsidRPr="002A1A06">
              <w:t>Phase3.</w:t>
            </w:r>
            <w:r w:rsidRPr="002A1A06">
              <w:rPr>
                <w:i/>
              </w:rPr>
              <w:t>MonthYear</w:t>
            </w:r>
            <w:r w:rsidRPr="002A1A06">
              <w:t>Update</w:t>
            </w:r>
            <w:r>
              <w:t>.pdf</w:t>
            </w:r>
          </w:p>
        </w:tc>
      </w:tr>
      <w:tr w:rsidR="004A1E65" w14:paraId="2B6A3D67" w14:textId="77777777" w:rsidTr="009C6F10">
        <w:tc>
          <w:tcPr>
            <w:tcW w:w="3438" w:type="dxa"/>
          </w:tcPr>
          <w:p w14:paraId="2C771F64" w14:textId="77777777" w:rsidR="004A1E65" w:rsidRDefault="004A1E65" w:rsidP="009C6F10">
            <w:r>
              <w:t>Monthly Briefings Meeting Minutes</w:t>
            </w:r>
          </w:p>
        </w:tc>
        <w:tc>
          <w:tcPr>
            <w:tcW w:w="5310" w:type="dxa"/>
          </w:tcPr>
          <w:p w14:paraId="70FC042F" w14:textId="77777777" w:rsidR="004A1E65" w:rsidRDefault="004A1E65" w:rsidP="009C6F10">
            <w:r>
              <w:t>Source: MMITSS_</w:t>
            </w:r>
            <w:r w:rsidRPr="002A1A06">
              <w:rPr>
                <w:i/>
              </w:rPr>
              <w:t>MonthYear</w:t>
            </w:r>
            <w:r>
              <w:t>MonthlyMeetingMinutes.docx</w:t>
            </w:r>
          </w:p>
          <w:p w14:paraId="0F397C82" w14:textId="77777777" w:rsidR="004A1E65" w:rsidRDefault="004A1E65" w:rsidP="009C6F10">
            <w:r>
              <w:t>Distribution: MMITSS_</w:t>
            </w:r>
            <w:r w:rsidRPr="002A1A06">
              <w:rPr>
                <w:i/>
              </w:rPr>
              <w:t>MonthYear</w:t>
            </w:r>
            <w:r>
              <w:t>MonthlyMeetingMinutes.pdf</w:t>
            </w:r>
          </w:p>
        </w:tc>
      </w:tr>
      <w:tr w:rsidR="004A1E65" w14:paraId="4ECAF0EF" w14:textId="77777777" w:rsidTr="009C6F10">
        <w:tc>
          <w:tcPr>
            <w:tcW w:w="3438" w:type="dxa"/>
          </w:tcPr>
          <w:p w14:paraId="25C25869" w14:textId="77777777" w:rsidR="004A1E65" w:rsidRDefault="004A1E65" w:rsidP="009C6F10">
            <w:r>
              <w:t>MMITSS Development Plan</w:t>
            </w:r>
          </w:p>
        </w:tc>
        <w:tc>
          <w:tcPr>
            <w:tcW w:w="5310" w:type="dxa"/>
          </w:tcPr>
          <w:p w14:paraId="2BC66C44" w14:textId="77777777" w:rsidR="004A1E65" w:rsidRDefault="004A1E65" w:rsidP="009C6F10">
            <w:r>
              <w:t>Source: MMITSS3_DevelopmentPlan.docx</w:t>
            </w:r>
          </w:p>
          <w:p w14:paraId="7634486A" w14:textId="77777777" w:rsidR="004A1E65" w:rsidRDefault="004A1E65" w:rsidP="009C6F10">
            <w:r>
              <w:t>Distribution: MMITSS3_DevelopmentPlan.pdf</w:t>
            </w:r>
          </w:p>
        </w:tc>
      </w:tr>
      <w:tr w:rsidR="004A1E65" w14:paraId="025230A2" w14:textId="77777777" w:rsidTr="009C6F10">
        <w:tc>
          <w:tcPr>
            <w:tcW w:w="3438" w:type="dxa"/>
          </w:tcPr>
          <w:p w14:paraId="5A89E65A" w14:textId="77777777" w:rsidR="004A1E65" w:rsidRPr="0033515B" w:rsidRDefault="004A1E65" w:rsidP="009C6F10">
            <w:r>
              <w:t>MMITSS Development Group Monthly Meetings</w:t>
            </w:r>
          </w:p>
        </w:tc>
        <w:tc>
          <w:tcPr>
            <w:tcW w:w="5310" w:type="dxa"/>
          </w:tcPr>
          <w:p w14:paraId="7756E940" w14:textId="77777777" w:rsidR="004A1E65" w:rsidRDefault="004A1E65" w:rsidP="009C6F10">
            <w:r>
              <w:t xml:space="preserve">Source: </w:t>
            </w:r>
            <w:r w:rsidRPr="002A1A06">
              <w:t>MMITSS.DevGroup.</w:t>
            </w:r>
            <w:r>
              <w:t>MM.DD.YYYY</w:t>
            </w:r>
            <w:r w:rsidRPr="002A1A06">
              <w:t>.pptx</w:t>
            </w:r>
          </w:p>
          <w:p w14:paraId="5C3F454B" w14:textId="77777777" w:rsidR="004A1E65" w:rsidRPr="0033515B" w:rsidRDefault="004A1E65" w:rsidP="009C6F10">
            <w:r>
              <w:t xml:space="preserve">Distribution: </w:t>
            </w:r>
            <w:r w:rsidRPr="002A1A06">
              <w:t>MMITSS.DevGroup.</w:t>
            </w:r>
            <w:r>
              <w:t>MM.DD.YYYY</w:t>
            </w:r>
            <w:r w:rsidRPr="002A1A06">
              <w:t>.</w:t>
            </w:r>
            <w:r>
              <w:t>pdf</w:t>
            </w:r>
          </w:p>
        </w:tc>
      </w:tr>
      <w:tr w:rsidR="004A1E65" w14:paraId="285A4306" w14:textId="77777777" w:rsidTr="009C6F10">
        <w:tc>
          <w:tcPr>
            <w:tcW w:w="3438" w:type="dxa"/>
          </w:tcPr>
          <w:p w14:paraId="262056EC" w14:textId="77777777" w:rsidR="004A1E65" w:rsidRPr="00D64B51" w:rsidRDefault="004A1E65" w:rsidP="009C6F10">
            <w:pPr>
              <w:rPr>
                <w:highlight w:val="yellow"/>
              </w:rPr>
            </w:pPr>
            <w:r w:rsidRPr="0033515B">
              <w:t>MMITSS Source Code</w:t>
            </w:r>
          </w:p>
        </w:tc>
        <w:tc>
          <w:tcPr>
            <w:tcW w:w="5310" w:type="dxa"/>
          </w:tcPr>
          <w:p w14:paraId="41B36BAF" w14:textId="77777777" w:rsidR="004A1E65" w:rsidRPr="0033515B" w:rsidRDefault="004A1E65" w:rsidP="009C6F10">
            <w:r w:rsidRPr="0033515B">
              <w:t xml:space="preserve">Source: </w:t>
            </w:r>
            <w:r>
              <w:t>MMITSS GIT Repository</w:t>
            </w:r>
          </w:p>
          <w:p w14:paraId="1B370227" w14:textId="77777777" w:rsidR="004A1E65" w:rsidRPr="0033515B" w:rsidRDefault="004A1E65" w:rsidP="009C6F10">
            <w:r w:rsidRPr="0033515B">
              <w:t xml:space="preserve">Distribution: </w:t>
            </w:r>
            <w:r>
              <w:t>via OSADP</w:t>
            </w:r>
          </w:p>
        </w:tc>
      </w:tr>
      <w:tr w:rsidR="004A1E65" w14:paraId="7B2F1B7D" w14:textId="77777777" w:rsidTr="009C6F10">
        <w:tc>
          <w:tcPr>
            <w:tcW w:w="3438" w:type="dxa"/>
          </w:tcPr>
          <w:p w14:paraId="29CA0124" w14:textId="77777777" w:rsidR="004A1E65" w:rsidRDefault="004A1E65" w:rsidP="009C6F10">
            <w:r>
              <w:t>System Integration and Laboratory Testing Notebook</w:t>
            </w:r>
          </w:p>
        </w:tc>
        <w:tc>
          <w:tcPr>
            <w:tcW w:w="5310" w:type="dxa"/>
          </w:tcPr>
          <w:p w14:paraId="459A9240" w14:textId="77777777" w:rsidR="004A1E65" w:rsidRDefault="004A1E65" w:rsidP="009C6F10">
            <w:r>
              <w:t xml:space="preserve">Source: MMITSS3 MMITSS3_DevelopmentPlan _SILT.docx </w:t>
            </w:r>
          </w:p>
          <w:p w14:paraId="55E988BA" w14:textId="77777777" w:rsidR="004A1E65" w:rsidRDefault="004A1E65" w:rsidP="009C6F10">
            <w:r>
              <w:t>Distribution: MMITSS3_STP.pdf, MMITSS3 MMITSS3_DevelopmentPlan _STPMatrix.pdf</w:t>
            </w:r>
          </w:p>
        </w:tc>
      </w:tr>
      <w:tr w:rsidR="004A1E65" w14:paraId="4483C829" w14:textId="77777777" w:rsidTr="009C6F10">
        <w:tc>
          <w:tcPr>
            <w:tcW w:w="3438" w:type="dxa"/>
          </w:tcPr>
          <w:p w14:paraId="593E7508" w14:textId="77777777" w:rsidR="004A1E65" w:rsidRDefault="004A1E65" w:rsidP="009C6F10">
            <w:r>
              <w:t>Limited Simulation Experiment Report</w:t>
            </w:r>
          </w:p>
        </w:tc>
        <w:tc>
          <w:tcPr>
            <w:tcW w:w="5310" w:type="dxa"/>
          </w:tcPr>
          <w:p w14:paraId="4C1CA007" w14:textId="77777777" w:rsidR="004A1E65" w:rsidRDefault="004A1E65" w:rsidP="009C6F10">
            <w:r>
              <w:t>Source: MMITSS3_SimExpReport.docx</w:t>
            </w:r>
          </w:p>
          <w:p w14:paraId="01340A82" w14:textId="77777777" w:rsidR="004A1E65" w:rsidRDefault="004A1E65" w:rsidP="009C6F10">
            <w:r>
              <w:t>Distribution: MMITSS3_SimExpReport.pdf</w:t>
            </w:r>
          </w:p>
        </w:tc>
      </w:tr>
      <w:tr w:rsidR="004A1E65" w14:paraId="5DDF7EDB" w14:textId="77777777" w:rsidTr="009C6F10">
        <w:tc>
          <w:tcPr>
            <w:tcW w:w="3438" w:type="dxa"/>
          </w:tcPr>
          <w:p w14:paraId="0EA2A9CF" w14:textId="77777777" w:rsidR="004A1E65" w:rsidRDefault="004A1E65" w:rsidP="009C6F10">
            <w:r>
              <w:t>AZ Field Test Procedures</w:t>
            </w:r>
          </w:p>
        </w:tc>
        <w:tc>
          <w:tcPr>
            <w:tcW w:w="5310" w:type="dxa"/>
          </w:tcPr>
          <w:p w14:paraId="11593222" w14:textId="77777777" w:rsidR="004A1E65" w:rsidRDefault="004A1E65" w:rsidP="009C6F10">
            <w:r>
              <w:t>Source: MMITSS3_AZFieldTestProcedure.docx</w:t>
            </w:r>
          </w:p>
          <w:p w14:paraId="25E50437" w14:textId="77777777" w:rsidR="004A1E65" w:rsidRDefault="004A1E65" w:rsidP="009C6F10">
            <w:r>
              <w:t>Distribution: MMITSS3_AZFieldTestProcedure.pdf</w:t>
            </w:r>
          </w:p>
        </w:tc>
      </w:tr>
      <w:tr w:rsidR="004A1E65" w14:paraId="4DA56862" w14:textId="77777777" w:rsidTr="009C6F10">
        <w:tc>
          <w:tcPr>
            <w:tcW w:w="3438" w:type="dxa"/>
          </w:tcPr>
          <w:p w14:paraId="62127F55" w14:textId="77777777" w:rsidR="004A1E65" w:rsidRDefault="004A1E65" w:rsidP="009C6F10">
            <w:r>
              <w:t>CA Field Test Procedures</w:t>
            </w:r>
          </w:p>
        </w:tc>
        <w:tc>
          <w:tcPr>
            <w:tcW w:w="5310" w:type="dxa"/>
          </w:tcPr>
          <w:p w14:paraId="7AABCFAB" w14:textId="77777777" w:rsidR="004A1E65" w:rsidRDefault="004A1E65" w:rsidP="009C6F10">
            <w:r>
              <w:t>Source: MMITSS3_CAFieldTestProcedure.docx</w:t>
            </w:r>
          </w:p>
          <w:p w14:paraId="2C4AD3A0" w14:textId="77777777" w:rsidR="004A1E65" w:rsidRDefault="004A1E65" w:rsidP="009C6F10">
            <w:r>
              <w:t>Distribution: MMITSS3_CAFieldTestProcedure.pdf</w:t>
            </w:r>
          </w:p>
        </w:tc>
      </w:tr>
      <w:tr w:rsidR="004A1E65" w14:paraId="2F766FD7" w14:textId="77777777" w:rsidTr="009C6F10">
        <w:tc>
          <w:tcPr>
            <w:tcW w:w="3438" w:type="dxa"/>
          </w:tcPr>
          <w:p w14:paraId="5DA24779" w14:textId="77777777" w:rsidR="004A1E65" w:rsidRDefault="004A1E65" w:rsidP="009C6F10">
            <w:r>
              <w:t>AZ MMITSS System Performance Document</w:t>
            </w:r>
          </w:p>
        </w:tc>
        <w:tc>
          <w:tcPr>
            <w:tcW w:w="5310" w:type="dxa"/>
          </w:tcPr>
          <w:p w14:paraId="359CDEED" w14:textId="77777777" w:rsidR="004A1E65" w:rsidRDefault="004A1E65" w:rsidP="009C6F10">
            <w:r>
              <w:t>Source: MMITSS3_AZPerformance.docx</w:t>
            </w:r>
          </w:p>
          <w:p w14:paraId="5E20E823" w14:textId="77777777" w:rsidR="004A1E65" w:rsidRDefault="004A1E65" w:rsidP="009C6F10">
            <w:r>
              <w:t>Distribution: MMITSS3_ AZPerformance.pdf</w:t>
            </w:r>
          </w:p>
        </w:tc>
      </w:tr>
      <w:tr w:rsidR="004A1E65" w14:paraId="71C0C3C5" w14:textId="77777777" w:rsidTr="009C6F10">
        <w:tc>
          <w:tcPr>
            <w:tcW w:w="3438" w:type="dxa"/>
          </w:tcPr>
          <w:p w14:paraId="6DAD5EDF" w14:textId="77777777" w:rsidR="004A1E65" w:rsidRDefault="004A1E65" w:rsidP="009C6F10">
            <w:r>
              <w:t>CA Test Results</w:t>
            </w:r>
          </w:p>
        </w:tc>
        <w:tc>
          <w:tcPr>
            <w:tcW w:w="5310" w:type="dxa"/>
          </w:tcPr>
          <w:p w14:paraId="2F1D9410" w14:textId="77777777" w:rsidR="004A1E65" w:rsidRDefault="004A1E65" w:rsidP="009C6F10">
            <w:r>
              <w:t>Source: MMITSS3_CATestResults.docx</w:t>
            </w:r>
          </w:p>
          <w:p w14:paraId="1CC5F7D1" w14:textId="77777777" w:rsidR="004A1E65" w:rsidRDefault="004A1E65" w:rsidP="009C6F10">
            <w:r>
              <w:t>Distribution: MMITSS3_CATestResults.pdf</w:t>
            </w:r>
          </w:p>
        </w:tc>
      </w:tr>
      <w:tr w:rsidR="004A1E65" w14:paraId="0D071949" w14:textId="77777777" w:rsidTr="009C6F10">
        <w:tc>
          <w:tcPr>
            <w:tcW w:w="3438" w:type="dxa"/>
          </w:tcPr>
          <w:p w14:paraId="0B235B46" w14:textId="77777777" w:rsidR="004A1E65" w:rsidRDefault="004A1E65" w:rsidP="009C6F10">
            <w:r>
              <w:t>CA MMITSS System Performance Document</w:t>
            </w:r>
          </w:p>
        </w:tc>
        <w:tc>
          <w:tcPr>
            <w:tcW w:w="5310" w:type="dxa"/>
          </w:tcPr>
          <w:p w14:paraId="667145E6" w14:textId="77777777" w:rsidR="004A1E65" w:rsidRDefault="004A1E65" w:rsidP="009C6F10">
            <w:r>
              <w:t>Source: MMITSS3_CAPerformance.docx</w:t>
            </w:r>
          </w:p>
          <w:p w14:paraId="22936E9C" w14:textId="77777777" w:rsidR="004A1E65" w:rsidRDefault="004A1E65" w:rsidP="009C6F10">
            <w:r>
              <w:t>Distribution: MMITSS3_CAPerformance.pdf</w:t>
            </w:r>
          </w:p>
        </w:tc>
      </w:tr>
      <w:tr w:rsidR="004A1E65" w14:paraId="3AD2D242" w14:textId="77777777" w:rsidTr="009C6F10">
        <w:tc>
          <w:tcPr>
            <w:tcW w:w="3438" w:type="dxa"/>
          </w:tcPr>
          <w:p w14:paraId="6461CB5A" w14:textId="77777777" w:rsidR="004A1E65" w:rsidRDefault="004A1E65" w:rsidP="009C6F10">
            <w:r>
              <w:t>Final Documentation</w:t>
            </w:r>
          </w:p>
        </w:tc>
        <w:tc>
          <w:tcPr>
            <w:tcW w:w="5310" w:type="dxa"/>
          </w:tcPr>
          <w:p w14:paraId="16C320A0" w14:textId="77777777" w:rsidR="004A1E65" w:rsidRDefault="004A1E65" w:rsidP="009C6F10">
            <w:r>
              <w:t>Source: MMITSS3_FinalReport.docx</w:t>
            </w:r>
          </w:p>
          <w:p w14:paraId="56C7674D" w14:textId="77777777" w:rsidR="004A1E65" w:rsidRDefault="004A1E65" w:rsidP="009C6F10">
            <w:r>
              <w:t>Distribution: MMITSS3_FinalReport.pdf</w:t>
            </w:r>
          </w:p>
        </w:tc>
      </w:tr>
    </w:tbl>
    <w:p w14:paraId="67651392" w14:textId="77777777" w:rsidR="004A1E65" w:rsidRDefault="004A1E65" w:rsidP="00B178C8">
      <w:pPr>
        <w:pStyle w:val="Heading1"/>
      </w:pPr>
    </w:p>
    <w:p w14:paraId="4A2C1D84" w14:textId="0FDB33F6" w:rsidR="007D698B" w:rsidRDefault="0017556F" w:rsidP="00B178C8">
      <w:pPr>
        <w:pStyle w:val="Heading1"/>
      </w:pPr>
      <w:bookmarkStart w:id="39" w:name="_Toc517711176"/>
      <w:r>
        <w:t>SECTION</w:t>
      </w:r>
      <w:r>
        <w:rPr>
          <w:spacing w:val="-13"/>
        </w:rPr>
        <w:t xml:space="preserve"> </w:t>
      </w:r>
      <w:r>
        <w:t>5.</w:t>
      </w:r>
      <w:r w:rsidR="005B6483">
        <w:t>0</w:t>
      </w:r>
      <w:r>
        <w:rPr>
          <w:spacing w:val="68"/>
        </w:rPr>
        <w:t xml:space="preserve"> </w:t>
      </w:r>
      <w:r w:rsidR="001F51E8">
        <w:t>TRANSITIONING CRITICAL TECHNOLOGIES</w:t>
      </w:r>
      <w:bookmarkEnd w:id="39"/>
    </w:p>
    <w:p w14:paraId="19753117" w14:textId="609842F8" w:rsidR="007D698B" w:rsidRDefault="007D698B">
      <w:pPr>
        <w:spacing w:before="19" w:after="0" w:line="220" w:lineRule="exact"/>
      </w:pPr>
    </w:p>
    <w:p w14:paraId="4C4E1D2D" w14:textId="0F609725" w:rsidR="00FF6085" w:rsidRPr="00FF6085" w:rsidRDefault="00FF6085">
      <w:pPr>
        <w:spacing w:before="19" w:after="0" w:line="220" w:lineRule="exact"/>
        <w:rPr>
          <w:i/>
        </w:rPr>
      </w:pPr>
      <w:r w:rsidRPr="00FF6085">
        <w:rPr>
          <w:i/>
        </w:rPr>
        <w:t>Risks come in many forms. They usually involve products that have not been built before. These might include novel hardware applications [e.g., new vehicle detector technology], novel software algorithms [e.g., a new approach to adaptive signal control], or challenging performance requirements [e.g., response times, and bandwidth]. Each must be identified as a risk. The technical tasks necessary to address that risk must be included in the SEMP.</w:t>
      </w:r>
    </w:p>
    <w:p w14:paraId="52B4D9CC" w14:textId="77777777" w:rsidR="00921AE3" w:rsidRDefault="00921AE3">
      <w:pPr>
        <w:spacing w:after="0"/>
      </w:pPr>
    </w:p>
    <w:p w14:paraId="7DD76003" w14:textId="77777777" w:rsidR="004811E3" w:rsidRDefault="004811E3">
      <w:pPr>
        <w:spacing w:after="0"/>
      </w:pPr>
    </w:p>
    <w:p w14:paraId="629BCBEE" w14:textId="6C4CA712" w:rsidR="004811E3" w:rsidRDefault="004811E3">
      <w:pPr>
        <w:spacing w:after="0"/>
      </w:pPr>
      <w:r>
        <w:t xml:space="preserve">The technologies used in the MMITSS Phase III project are one generation newer than the technologies </w:t>
      </w:r>
      <w:proofErr w:type="gramStart"/>
      <w:r>
        <w:t>used  in</w:t>
      </w:r>
      <w:proofErr w:type="gramEnd"/>
      <w:r>
        <w:t xml:space="preserve"> the MMITSS Phase II Field Test and Demonstration in the Anthem, AZ and Palo Alto, CA testbeds. The newer generation hardware includes the Roadside Units (RSU), Onboard Units (OBU), and MMITSS Roadside Processors (MRP). Both the AZ and CA testbeds are using RSUs manufactured by </w:t>
      </w:r>
      <w:proofErr w:type="spellStart"/>
      <w:r>
        <w:t>Savari</w:t>
      </w:r>
      <w:proofErr w:type="spellEnd"/>
      <w:r>
        <w:t xml:space="preserve">. These units were developed based on the FHWA RSU 4.1 specification. However, preliminary testing has revealed some issues (risks) associated with the RSU 4.1 interface (Appendix C) that will require special consideration. Also, during the procurement process, two hardware/firmware issues were discovered that required </w:t>
      </w:r>
      <w:proofErr w:type="spellStart"/>
      <w:r>
        <w:t>Savari</w:t>
      </w:r>
      <w:proofErr w:type="spellEnd"/>
      <w:r>
        <w:t xml:space="preserve"> to provide rework. </w:t>
      </w:r>
      <w:proofErr w:type="spellStart"/>
      <w:r>
        <w:t>Savari</w:t>
      </w:r>
      <w:proofErr w:type="spellEnd"/>
      <w:r>
        <w:t xml:space="preserve"> continues to support the devices. </w:t>
      </w:r>
    </w:p>
    <w:p w14:paraId="2A7FE0F5" w14:textId="77777777" w:rsidR="004811E3" w:rsidRDefault="004811E3">
      <w:pPr>
        <w:spacing w:after="0"/>
      </w:pPr>
    </w:p>
    <w:p w14:paraId="53B25220" w14:textId="40CC1688" w:rsidR="004811E3" w:rsidRDefault="004811E3">
      <w:pPr>
        <w:spacing w:after="0"/>
      </w:pPr>
      <w:r>
        <w:t xml:space="preserve">The OBUs are also of a new generation, but since there is no specification similar to the RSU 4.1 specification, there is no defined interface to the OBUs. The MMITSS Team is using some </w:t>
      </w:r>
      <w:proofErr w:type="spellStart"/>
      <w:r>
        <w:t>Savari</w:t>
      </w:r>
      <w:proofErr w:type="spellEnd"/>
      <w:r>
        <w:t xml:space="preserve"> IOBUY devices, but is also considering using devices from other manufacturers. Each device will require a custom interface built using a vendor supplied Integrated Development Environment (IDE). The team has the </w:t>
      </w:r>
      <w:proofErr w:type="spellStart"/>
      <w:r>
        <w:t>Savari</w:t>
      </w:r>
      <w:proofErr w:type="spellEnd"/>
      <w:r>
        <w:t xml:space="preserve"> IDE and won’t use other vendor’s OBUs if they don’t provide the IDE. </w:t>
      </w:r>
      <w:r w:rsidR="00366AF7">
        <w:t>The differences will be addressed in the OBU Interface design effort.</w:t>
      </w:r>
    </w:p>
    <w:p w14:paraId="491EE1DF" w14:textId="77777777" w:rsidR="00366AF7" w:rsidRDefault="00366AF7">
      <w:pPr>
        <w:spacing w:after="0"/>
      </w:pPr>
    </w:p>
    <w:p w14:paraId="7089362C" w14:textId="16AE73A0" w:rsidR="00366AF7" w:rsidRDefault="00366AF7">
      <w:pPr>
        <w:spacing w:after="0"/>
      </w:pPr>
      <w:r>
        <w:t xml:space="preserve">The MRPs to be used in CA are the same as in Phase II, so it is known that they will meet the project needs. AZ will use the </w:t>
      </w:r>
      <w:proofErr w:type="spellStart"/>
      <w:r>
        <w:t>Econolite</w:t>
      </w:r>
      <w:proofErr w:type="spellEnd"/>
      <w:r>
        <w:t xml:space="preserve"> CVCP board for the MRP. This board was developed to be field hardened so that it can survive the hot temperatures in Maricopa County. The board uses a standard Linux operating system and openly available took chain. The AZ team has already tested and demonstrated the use of the board. </w:t>
      </w:r>
    </w:p>
    <w:p w14:paraId="4CDEB40F" w14:textId="77777777" w:rsidR="00366AF7" w:rsidRDefault="00366AF7">
      <w:pPr>
        <w:spacing w:after="0"/>
      </w:pPr>
    </w:p>
    <w:p w14:paraId="1972A541" w14:textId="77777777" w:rsidR="004811E3" w:rsidRDefault="004811E3">
      <w:pPr>
        <w:spacing w:after="0"/>
      </w:pPr>
    </w:p>
    <w:p w14:paraId="63AB497E" w14:textId="249A0A4B" w:rsidR="007D698B" w:rsidRDefault="0017556F" w:rsidP="00427006">
      <w:pPr>
        <w:pStyle w:val="Heading1"/>
      </w:pPr>
      <w:bookmarkStart w:id="40" w:name="_Toc517711177"/>
      <w:r>
        <w:t>SECTION</w:t>
      </w:r>
      <w:r>
        <w:rPr>
          <w:spacing w:val="-13"/>
        </w:rPr>
        <w:t xml:space="preserve"> </w:t>
      </w:r>
      <w:r w:rsidR="00427006">
        <w:t>6</w:t>
      </w:r>
      <w:r>
        <w:t>.</w:t>
      </w:r>
      <w:r w:rsidR="001F51E8">
        <w:t>0</w:t>
      </w:r>
      <w:r>
        <w:rPr>
          <w:spacing w:val="68"/>
        </w:rPr>
        <w:t xml:space="preserve"> </w:t>
      </w:r>
      <w:r w:rsidR="001F51E8">
        <w:rPr>
          <w:w w:val="99"/>
        </w:rPr>
        <w:t>INTEGRATION OF THE SYSTEM</w:t>
      </w:r>
      <w:bookmarkEnd w:id="40"/>
    </w:p>
    <w:p w14:paraId="3D2F41D0" w14:textId="7F2F8400" w:rsidR="007D698B" w:rsidRDefault="007D698B">
      <w:pPr>
        <w:spacing w:before="19" w:after="0" w:line="220" w:lineRule="exact"/>
      </w:pPr>
    </w:p>
    <w:p w14:paraId="5CE7F7DF" w14:textId="59535AE7" w:rsidR="007F22DF" w:rsidRPr="007F22DF" w:rsidRDefault="007F22DF">
      <w:pPr>
        <w:spacing w:before="19" w:after="0" w:line="220" w:lineRule="exact"/>
        <w:rPr>
          <w:i/>
        </w:rPr>
      </w:pPr>
      <w:r w:rsidRPr="007F22DF">
        <w:rPr>
          <w:i/>
        </w:rPr>
        <w:t>This section describes the methods to be used to integrate the developed components into a functional system that meets the system requirements and is operationally supportable. The systems engineering process steps to be detailed here include: integration, verification, deployment, and the training necessary to support operations &amp; maintenance. Plans for validation of the system should also be covered. For each step, the resources [tools and personnel] are identified and products and criteria for each step defined.</w:t>
      </w:r>
    </w:p>
    <w:p w14:paraId="58FC96A3" w14:textId="464D825D" w:rsidR="007D698B" w:rsidRDefault="00427006" w:rsidP="00427006">
      <w:pPr>
        <w:pStyle w:val="Heading2"/>
      </w:pPr>
      <w:bookmarkStart w:id="41" w:name="_Toc517711178"/>
      <w:r>
        <w:t>6</w:t>
      </w:r>
      <w:r w:rsidR="0017556F">
        <w:t>.1</w:t>
      </w:r>
      <w:r w:rsidR="0017556F">
        <w:tab/>
      </w:r>
      <w:r w:rsidR="00576E61">
        <w:t>Integration</w:t>
      </w:r>
      <w:bookmarkEnd w:id="41"/>
    </w:p>
    <w:p w14:paraId="12A60264" w14:textId="42A2A43D" w:rsidR="006709A7" w:rsidRDefault="006F36C4" w:rsidP="006709A7">
      <w:r>
        <w:t xml:space="preserve">System integration is addressed at the development stage, in the laboratory, in local field testing facilities, and in the testbeds. The MMITSS-CA system is integrated throughout the software development process using software and laboratory hardware testing of the interfaces between devices and applications. In addition, PATH operates the Richmond Field Station test intersection where field testing can be executed </w:t>
      </w:r>
      <w:r>
        <w:lastRenderedPageBreak/>
        <w:t xml:space="preserve">before transitioning new versions of the system to the California testbed. </w:t>
      </w:r>
    </w:p>
    <w:p w14:paraId="3D9A8BD9" w14:textId="77777777" w:rsidR="006F36C4" w:rsidRDefault="006F36C4" w:rsidP="006709A7"/>
    <w:p w14:paraId="63665753" w14:textId="522077D9" w:rsidR="006F36C4" w:rsidRDefault="006F36C4" w:rsidP="006709A7">
      <w:r>
        <w:t>The MMITSS-AZ system is integrated throughout the software development process using software, software-in-the-loop, and laboratory hardware testing of the interfaces between devices and applications. In addition, the University of Arizona utilizes a test intersection at the corner of Speedway and Mountain in Tucson, AZ where field testing can be executed before transitioning new versions of the system to the California testbed.</w:t>
      </w:r>
    </w:p>
    <w:p w14:paraId="7C98F151" w14:textId="7980176C" w:rsidR="00912236" w:rsidRDefault="00912236" w:rsidP="00912236">
      <w:pPr>
        <w:pStyle w:val="Heading2"/>
      </w:pPr>
      <w:bookmarkStart w:id="42" w:name="_Toc517711179"/>
      <w:r>
        <w:t>6.2</w:t>
      </w:r>
      <w:r>
        <w:tab/>
      </w:r>
      <w:r w:rsidR="00576E61">
        <w:t>Field Test and Demonstration</w:t>
      </w:r>
      <w:bookmarkEnd w:id="42"/>
    </w:p>
    <w:p w14:paraId="420F86FD" w14:textId="77777777" w:rsidR="00602CDA" w:rsidRPr="00602CDA" w:rsidRDefault="00602CDA" w:rsidP="00602CDA"/>
    <w:p w14:paraId="3A2E4BF1" w14:textId="79BA3A61" w:rsidR="00920253" w:rsidRPr="00F70FE3" w:rsidRDefault="00920253" w:rsidP="00920253">
      <w:r>
        <w:t>A Test Plan will provide the test objectives, detailed test procedures, collected data, performance measures, and reporting outlines. The plan will outline methods to collect and evaluate both baseline data (MMITSS turned off) and operating MMITSS traffic control strategies. As part of the test preparation, connected vehicle based performance metrics identified in the MMITSS Phase I project will be selected for characterizing the system performance. With the infrastructure-based detection system, each performance measure will be implemented using both actual BSMs from vehicles and emulated BSMs based on data from the SMS radars, so that we will be able to compare calculated performance metrics with observation (measurements of actual traffic).</w:t>
      </w:r>
      <w:r w:rsidR="00F51A16">
        <w:t xml:space="preserve"> As an example, MMITSS performance measures will estimate the queue length based on connected vehicle data at different penetration rates. This estimated queue length will be compared with the observed (Through SMS radar data) distance of the last stopped vehicle from the stop bar for each lane, and / or the queue in terms of the number of stopped vehicles at each lane. </w:t>
      </w:r>
    </w:p>
    <w:p w14:paraId="233AB827" w14:textId="7A17665C" w:rsidR="00576E61" w:rsidRDefault="00576E61" w:rsidP="00576E61">
      <w:pPr>
        <w:pStyle w:val="Heading2"/>
      </w:pPr>
      <w:bookmarkStart w:id="43" w:name="_Toc517711180"/>
      <w:r>
        <w:t>6.2.1</w:t>
      </w:r>
      <w:r>
        <w:tab/>
        <w:t>Testing Enhancements from Task 3</w:t>
      </w:r>
      <w:bookmarkEnd w:id="43"/>
      <w:r>
        <w:t xml:space="preserve"> </w:t>
      </w:r>
    </w:p>
    <w:p w14:paraId="2AE22FD2" w14:textId="77777777" w:rsidR="00576E61" w:rsidRDefault="00576E61" w:rsidP="00161B05"/>
    <w:p w14:paraId="39910849" w14:textId="40A8E83C" w:rsidR="00F978A1" w:rsidRDefault="00F978A1" w:rsidP="00161B05">
      <w:r>
        <w:t>The Task 3 enhancements are to be field tested prior to the start of the 90-day Readiness Test (Task 4.2). A test plan will be defined and executed for each enhancement. Any issues or problems will be corrected and retested, if needed. An iterative and incremental approach to design, development, and testing will be used to ensure a stable and operating system is maintained throughout the project.</w:t>
      </w:r>
    </w:p>
    <w:p w14:paraId="2334ED5A" w14:textId="6EA5E149" w:rsidR="00576E61" w:rsidRDefault="00576E61" w:rsidP="00576E61">
      <w:pPr>
        <w:pStyle w:val="Heading2"/>
      </w:pPr>
      <w:bookmarkStart w:id="44" w:name="_Toc517711181"/>
      <w:r>
        <w:t>6.2.2</w:t>
      </w:r>
      <w:r>
        <w:tab/>
        <w:t>Testing Updates to System Performance Measures</w:t>
      </w:r>
      <w:bookmarkEnd w:id="44"/>
      <w:r>
        <w:t xml:space="preserve"> </w:t>
      </w:r>
    </w:p>
    <w:p w14:paraId="40825E73" w14:textId="77777777" w:rsidR="00576E61" w:rsidRDefault="00576E61" w:rsidP="00576E61"/>
    <w:p w14:paraId="394F5BC1" w14:textId="66DFF6E2" w:rsidR="00161B05" w:rsidRDefault="00576E61" w:rsidP="00576E61">
      <w:r>
        <w:t xml:space="preserve">The Task 3 enhancements are to be field tested prior to the start of the 90-day Readiness Test (Task 4.2). </w:t>
      </w:r>
      <w:r w:rsidR="00F70FE3" w:rsidRPr="00F70FE3">
        <w:t xml:space="preserve">The system performance measures will be updated to collect data to support the </w:t>
      </w:r>
      <w:r w:rsidR="001E4409">
        <w:t>90</w:t>
      </w:r>
      <w:r>
        <w:t>-d</w:t>
      </w:r>
      <w:r w:rsidR="00F70FE3" w:rsidRPr="00F70FE3">
        <w:t xml:space="preserve">ay Readiness Testing, including collection of system uptime (i.e.  System Availability), number of messages (vehicles) processed, and other system performance data identified to </w:t>
      </w:r>
      <w:r w:rsidR="001E4409" w:rsidRPr="00F70FE3">
        <w:t>support</w:t>
      </w:r>
      <w:r w:rsidR="001E4409">
        <w:t xml:space="preserve"> evaluation</w:t>
      </w:r>
      <w:r w:rsidR="00F70FE3" w:rsidRPr="00F70FE3">
        <w:t xml:space="preserve"> of the system performance over the 90</w:t>
      </w:r>
      <w:r w:rsidR="001E4409">
        <w:t>-</w:t>
      </w:r>
      <w:r w:rsidR="00F70FE3" w:rsidRPr="00F70FE3">
        <w:t xml:space="preserve">day </w:t>
      </w:r>
      <w:r>
        <w:t>R</w:t>
      </w:r>
      <w:r w:rsidR="00F70FE3" w:rsidRPr="00F70FE3">
        <w:t xml:space="preserve">eadiness </w:t>
      </w:r>
      <w:r>
        <w:t>T</w:t>
      </w:r>
      <w:r w:rsidR="00F70FE3" w:rsidRPr="00F70FE3">
        <w:t>est.    </w:t>
      </w:r>
    </w:p>
    <w:p w14:paraId="390F344A" w14:textId="42B72768" w:rsidR="001702FE" w:rsidRDefault="001702FE" w:rsidP="00576E61">
      <w:r>
        <w:t>The updated performance measure will support future deployments. Ensuring the additional performance measures provide the desired characterization of system performance is essential to assessing the success of this project.</w:t>
      </w:r>
    </w:p>
    <w:p w14:paraId="7B448424" w14:textId="18CC9C0D" w:rsidR="00161B05" w:rsidRDefault="00161B05" w:rsidP="00161B05">
      <w:pPr>
        <w:pStyle w:val="Heading2"/>
      </w:pPr>
      <w:bookmarkStart w:id="45" w:name="_Toc517711182"/>
      <w:r>
        <w:t>6.3</w:t>
      </w:r>
      <w:r>
        <w:tab/>
      </w:r>
      <w:r w:rsidR="001D716B">
        <w:t>Deployment of the System</w:t>
      </w:r>
      <w:bookmarkEnd w:id="45"/>
    </w:p>
    <w:p w14:paraId="3F3AD912" w14:textId="77777777" w:rsidR="00912236" w:rsidRDefault="00912236" w:rsidP="006709A7"/>
    <w:p w14:paraId="72AFB641" w14:textId="2CDDB00D" w:rsidR="006F36C4" w:rsidRDefault="006F36C4" w:rsidP="006709A7">
      <w:r>
        <w:t>Both testbeds, CA and AZ, are continuously operating testbeds and have been so for over 5 years. As such, the implementation for the MMITSS Phase III effort is considered a deployment as well. The testbeds host demonstrations for national, regional, and local groups throughout the year. They serve as testbeds for other applications and other projects. Each testbed is supported through a partnership with the championing agency: Caltrans and MCDOT.</w:t>
      </w:r>
    </w:p>
    <w:p w14:paraId="57357777" w14:textId="55515F50" w:rsidR="006709A7" w:rsidRDefault="006709A7" w:rsidP="006709A7">
      <w:pPr>
        <w:pStyle w:val="Heading2"/>
      </w:pPr>
      <w:bookmarkStart w:id="46" w:name="_Toc517711183"/>
      <w:r>
        <w:lastRenderedPageBreak/>
        <w:t>6.</w:t>
      </w:r>
      <w:r w:rsidR="00161B05">
        <w:t>4</w:t>
      </w:r>
      <w:r>
        <w:tab/>
      </w:r>
      <w:r w:rsidR="001D716B">
        <w:t>Training and Support</w:t>
      </w:r>
      <w:bookmarkEnd w:id="46"/>
    </w:p>
    <w:p w14:paraId="2C386231" w14:textId="35DB720B" w:rsidR="006709A7" w:rsidRDefault="006709A7" w:rsidP="006709A7"/>
    <w:p w14:paraId="3EB2DBF9" w14:textId="563A7D87" w:rsidR="00324651" w:rsidRDefault="00324651" w:rsidP="006709A7">
      <w:r w:rsidRPr="00324651">
        <w:t xml:space="preserve">The MMITSS team recognizes the challenges that agencies face when considering utilizing new   technologies, such as connected vehicles and MMITSS.  </w:t>
      </w:r>
      <w:r>
        <w:t xml:space="preserve">To </w:t>
      </w:r>
      <w:r w:rsidRPr="00324651">
        <w:t xml:space="preserve">estimate a reasonable level of effort for this task, the MMITSS </w:t>
      </w:r>
      <w:r w:rsidR="00AB2F50" w:rsidRPr="00324651">
        <w:t xml:space="preserve">team will plan to support two </w:t>
      </w:r>
      <w:proofErr w:type="spellStart"/>
      <w:r w:rsidR="00AB2F50" w:rsidRPr="00324651">
        <w:t>SPaT</w:t>
      </w:r>
      <w:proofErr w:type="spellEnd"/>
      <w:r w:rsidR="00AB2F50" w:rsidRPr="00324651">
        <w:t xml:space="preserve"> Challenge</w:t>
      </w:r>
      <w:r w:rsidRPr="00324651">
        <w:t xml:space="preserve"> projects that want to include </w:t>
      </w:r>
      <w:r w:rsidR="00AB2F50" w:rsidRPr="00324651">
        <w:t>MMITSS in the deployment corridor</w:t>
      </w:r>
      <w:r w:rsidRPr="00324651">
        <w:t xml:space="preserve">.  </w:t>
      </w:r>
      <w:r w:rsidR="00AB2F50" w:rsidRPr="00324651">
        <w:t xml:space="preserve">One of the </w:t>
      </w:r>
      <w:proofErr w:type="spellStart"/>
      <w:r w:rsidR="00AB2F50" w:rsidRPr="00324651">
        <w:t>SPaT</w:t>
      </w:r>
      <w:proofErr w:type="spellEnd"/>
      <w:r w:rsidR="00AB2F50" w:rsidRPr="00324651">
        <w:t xml:space="preserve"> Challenge projects will</w:t>
      </w:r>
      <w:r w:rsidR="00AB2F50">
        <w:t xml:space="preserve"> </w:t>
      </w:r>
      <w:r w:rsidRPr="00324651">
        <w:t>want to use the MMITSS-</w:t>
      </w:r>
      <w:r w:rsidR="00161680" w:rsidRPr="00324651">
        <w:t>CA system</w:t>
      </w:r>
      <w:r>
        <w:t xml:space="preserve"> and one the MMITSS-</w:t>
      </w:r>
      <w:r w:rsidR="00161680" w:rsidRPr="00324651">
        <w:t>AZ system</w:t>
      </w:r>
      <w:r w:rsidRPr="00324651">
        <w:t xml:space="preserve">.  Support will include the following activities:  </w:t>
      </w:r>
    </w:p>
    <w:p w14:paraId="22E3481E" w14:textId="2A101A5D" w:rsidR="006709A7" w:rsidRDefault="00161680" w:rsidP="006709A7">
      <w:pPr>
        <w:pStyle w:val="ListParagraph"/>
        <w:numPr>
          <w:ilvl w:val="0"/>
          <w:numId w:val="38"/>
        </w:numPr>
      </w:pPr>
      <w:r>
        <w:t xml:space="preserve">Provide an overview of MMITSS, in the context of the </w:t>
      </w:r>
      <w:proofErr w:type="spellStart"/>
      <w:r>
        <w:t>SPaT</w:t>
      </w:r>
      <w:proofErr w:type="spellEnd"/>
      <w:r>
        <w:t xml:space="preserve"> Challenge</w:t>
      </w:r>
      <w:r w:rsidR="006709A7">
        <w:t>,</w:t>
      </w:r>
    </w:p>
    <w:p w14:paraId="20F1FBE6" w14:textId="042FB07C" w:rsidR="006709A7" w:rsidRDefault="00D95A24" w:rsidP="006709A7">
      <w:pPr>
        <w:pStyle w:val="ListParagraph"/>
        <w:numPr>
          <w:ilvl w:val="0"/>
          <w:numId w:val="38"/>
        </w:numPr>
      </w:pPr>
      <w:r>
        <w:t>Discussion of the MMITSS architecture, including selecting the hardware vendors that the project</w:t>
      </w:r>
      <w:r w:rsidR="006709A7">
        <w:t xml:space="preserve"> chooses </w:t>
      </w:r>
      <w:r>
        <w:t xml:space="preserve">to </w:t>
      </w:r>
      <w:r w:rsidR="006709A7">
        <w:t>install,</w:t>
      </w:r>
    </w:p>
    <w:p w14:paraId="5B2517C6" w14:textId="1638A1D6" w:rsidR="006709A7" w:rsidRDefault="002B1944" w:rsidP="006709A7">
      <w:pPr>
        <w:pStyle w:val="ListParagraph"/>
        <w:numPr>
          <w:ilvl w:val="0"/>
          <w:numId w:val="38"/>
        </w:numPr>
      </w:pPr>
      <w:r>
        <w:t>Support for</w:t>
      </w:r>
      <w:r w:rsidR="006709A7">
        <w:t> the configuration </w:t>
      </w:r>
      <w:r>
        <w:t xml:space="preserve">of MMITSS for each of the 20 </w:t>
      </w:r>
      <w:proofErr w:type="spellStart"/>
      <w:r>
        <w:t>SPaT</w:t>
      </w:r>
      <w:proofErr w:type="spellEnd"/>
      <w:r>
        <w:t xml:space="preserve"> Challenge intersections</w:t>
      </w:r>
      <w:r w:rsidR="006709A7">
        <w:t xml:space="preserve"> </w:t>
      </w:r>
      <w:r>
        <w:t>including explanation of the configuration data required, MAP data, networking, etc.</w:t>
      </w:r>
      <w:r w:rsidR="006709A7">
        <w:t>,</w:t>
      </w:r>
    </w:p>
    <w:p w14:paraId="63710231" w14:textId="12D48E22" w:rsidR="006709A7" w:rsidRDefault="004E7E21" w:rsidP="006709A7">
      <w:pPr>
        <w:pStyle w:val="ListParagraph"/>
        <w:numPr>
          <w:ilvl w:val="0"/>
          <w:numId w:val="38"/>
        </w:numPr>
      </w:pPr>
      <w:r>
        <w:t>Support during integration and testing to answer questions and address issues identified, and</w:t>
      </w:r>
    </w:p>
    <w:p w14:paraId="4B902298" w14:textId="5B5A41F1" w:rsidR="006709A7" w:rsidRPr="006709A7" w:rsidRDefault="004E7E21" w:rsidP="006709A7">
      <w:pPr>
        <w:pStyle w:val="ListParagraph"/>
        <w:numPr>
          <w:ilvl w:val="0"/>
          <w:numId w:val="38"/>
        </w:numPr>
      </w:pPr>
      <w:r>
        <w:t>Support during a 90-day operation period including addressing questions or issues identified</w:t>
      </w:r>
      <w:r w:rsidR="006709A7">
        <w:t>.  </w:t>
      </w:r>
    </w:p>
    <w:p w14:paraId="783121B5" w14:textId="417F6D20" w:rsidR="004F10F5" w:rsidRDefault="004F10F5" w:rsidP="004F10F5">
      <w:pPr>
        <w:pStyle w:val="Heading1"/>
        <w:rPr>
          <w:w w:val="99"/>
        </w:rPr>
      </w:pPr>
      <w:bookmarkStart w:id="47" w:name="_Toc517711184"/>
      <w:r>
        <w:t>SECTION</w:t>
      </w:r>
      <w:r>
        <w:rPr>
          <w:spacing w:val="-13"/>
        </w:rPr>
        <w:t xml:space="preserve"> </w:t>
      </w:r>
      <w:r w:rsidR="00F17C2E">
        <w:t>7</w:t>
      </w:r>
      <w:r>
        <w:t>.0</w:t>
      </w:r>
      <w:r>
        <w:rPr>
          <w:spacing w:val="68"/>
        </w:rPr>
        <w:t xml:space="preserve"> </w:t>
      </w:r>
      <w:r>
        <w:rPr>
          <w:w w:val="99"/>
        </w:rPr>
        <w:t>APPLICABLE DOCUMENTS</w:t>
      </w:r>
      <w:bookmarkEnd w:id="47"/>
    </w:p>
    <w:p w14:paraId="4AAE65FE" w14:textId="77777777" w:rsidR="004F10F5" w:rsidRPr="004F10F5" w:rsidRDefault="004F10F5" w:rsidP="004F10F5"/>
    <w:p w14:paraId="3571B3A3" w14:textId="23270231" w:rsidR="004F10F5" w:rsidRPr="00C579D0" w:rsidRDefault="004F10F5" w:rsidP="004F10F5">
      <w:r w:rsidRPr="00C579D0">
        <w:t>Th</w:t>
      </w:r>
      <w:r w:rsidR="00B75EE1">
        <w:t>e</w:t>
      </w:r>
      <w:r w:rsidRPr="00C579D0">
        <w:t xml:space="preserve"> applicable documents w</w:t>
      </w:r>
      <w:r w:rsidR="00B75EE1">
        <w:t>hich are inputs to this Systems Engineering Management Plan</w:t>
      </w:r>
      <w:r w:rsidR="00C579D0">
        <w:t xml:space="preserve"> are:</w:t>
      </w:r>
    </w:p>
    <w:p w14:paraId="5C0605BD" w14:textId="2817F212" w:rsidR="000D1F72" w:rsidRDefault="000D1F72" w:rsidP="000D1F72">
      <w:pPr>
        <w:pStyle w:val="ListParagraph"/>
        <w:numPr>
          <w:ilvl w:val="0"/>
          <w:numId w:val="37"/>
        </w:numPr>
      </w:pPr>
      <w:r w:rsidRPr="000D1F72">
        <w:t>Systems Engineering Guidebook for Intelligent Transportation Systems</w:t>
      </w:r>
      <w:r>
        <w:t xml:space="preserve">, Version 3, </w:t>
      </w:r>
      <w:r w:rsidRPr="000D1F72">
        <w:t>Sponsoring Agencies: US Department of Transportation, Federal Highway Administration – California Division California Department of Transportation</w:t>
      </w:r>
      <w:r>
        <w:t xml:space="preserve">, </w:t>
      </w:r>
      <w:hyperlink r:id="rId20" w:history="1">
        <w:r w:rsidRPr="0050034C">
          <w:rPr>
            <w:rStyle w:val="Hyperlink"/>
          </w:rPr>
          <w:t>http://fhwa.dot.gov/cadiv/segb</w:t>
        </w:r>
      </w:hyperlink>
      <w:r>
        <w:t>.</w:t>
      </w:r>
    </w:p>
    <w:p w14:paraId="39AE5E1A" w14:textId="56E1C032" w:rsidR="00185877" w:rsidRDefault="00185877" w:rsidP="00185877">
      <w:pPr>
        <w:pStyle w:val="ListParagraph"/>
      </w:pPr>
    </w:p>
    <w:p w14:paraId="2D972890" w14:textId="33DAB6D3" w:rsidR="00185877" w:rsidRDefault="0051250A" w:rsidP="0051250A">
      <w:pPr>
        <w:pStyle w:val="ListParagraph"/>
        <w:numPr>
          <w:ilvl w:val="0"/>
          <w:numId w:val="37"/>
        </w:numPr>
      </w:pPr>
      <w:r>
        <w:t xml:space="preserve">Project Management Plan for the </w:t>
      </w:r>
      <w:r w:rsidR="00185877" w:rsidRPr="0051250A">
        <w:t>Multi-Modal Intelligent Traffic Signal System</w:t>
      </w:r>
      <w:r>
        <w:t xml:space="preserve"> Deployment R</w:t>
      </w:r>
      <w:r w:rsidR="00185877" w:rsidRPr="0051250A">
        <w:t>eadiness Enhancements</w:t>
      </w:r>
      <w:r>
        <w:t xml:space="preserve"> </w:t>
      </w:r>
      <w:r w:rsidR="00185877" w:rsidRPr="0051250A">
        <w:t>(Phase III)</w:t>
      </w:r>
      <w:r w:rsidR="00FB2920">
        <w:t>,</w:t>
      </w:r>
      <w:r>
        <w:t xml:space="preserve"> University of Arizona (Lead) University of California PATH Program</w:t>
      </w:r>
    </w:p>
    <w:p w14:paraId="2E86B461" w14:textId="77777777" w:rsidR="0051250A" w:rsidRDefault="0051250A" w:rsidP="0051250A">
      <w:pPr>
        <w:pStyle w:val="ListParagraph"/>
      </w:pPr>
    </w:p>
    <w:p w14:paraId="091576D2" w14:textId="5EE9D439" w:rsidR="000D1F72" w:rsidRPr="000D1F72" w:rsidRDefault="000D1F72" w:rsidP="000D1F72">
      <w:pPr>
        <w:pStyle w:val="ListParagraph"/>
        <w:numPr>
          <w:ilvl w:val="0"/>
          <w:numId w:val="37"/>
        </w:numPr>
      </w:pPr>
      <w:r>
        <w:t>Multi-Modal Intelligent Traffic Signal System Phase III: Development Plan, University of Arizona (Lead) University of California PATH Program</w:t>
      </w:r>
    </w:p>
    <w:sectPr w:rsidR="000D1F72" w:rsidRPr="000D1F72" w:rsidSect="00EE533D">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FBB3C" w14:textId="77777777" w:rsidR="00F90D09" w:rsidRDefault="00F90D09">
      <w:pPr>
        <w:spacing w:after="0"/>
      </w:pPr>
      <w:r>
        <w:separator/>
      </w:r>
    </w:p>
  </w:endnote>
  <w:endnote w:type="continuationSeparator" w:id="0">
    <w:p w14:paraId="5FAEFAFF" w14:textId="77777777" w:rsidR="00F90D09" w:rsidRDefault="00F90D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
    <w:panose1 w:val="00000000000000000000"/>
    <w:charset w:val="80"/>
    <w:family w:val="auto"/>
    <w:notTrueType/>
    <w:pitch w:val="variable"/>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6AB61" w14:textId="77777777" w:rsidR="00F90D09" w:rsidRDefault="00F90D09">
    <w:pPr>
      <w:spacing w:after="0" w:line="0" w:lineRule="atLeast"/>
      <w:rPr>
        <w:sz w:val="0"/>
        <w:szCs w:val="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F9B18" w14:textId="7C5EB47A"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45BB">
      <w:rPr>
        <w:rStyle w:val="PageNumber"/>
        <w:noProof/>
      </w:rPr>
      <w:t>5</w:t>
    </w:r>
    <w:r>
      <w:rPr>
        <w:rStyle w:val="PageNumber"/>
      </w:rPr>
      <w:fldChar w:fldCharType="end"/>
    </w:r>
  </w:p>
  <w:p w14:paraId="42B91A34" w14:textId="77777777" w:rsidR="00F90D09" w:rsidRDefault="00F90D0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D3080" w14:textId="77777777"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728096" w14:textId="2A52A02E" w:rsidR="00F90D09" w:rsidRDefault="00F90D09">
    <w:pPr>
      <w:spacing w:after="0" w:line="200" w:lineRule="exact"/>
      <w:rPr>
        <w:sz w:val="20"/>
        <w:szCs w:val="20"/>
      </w:rPr>
    </w:pPr>
    <w:r>
      <w:rPr>
        <w:noProof/>
      </w:rPr>
      <mc:AlternateContent>
        <mc:Choice Requires="wps">
          <w:drawing>
            <wp:anchor distT="0" distB="0" distL="114300" distR="114300" simplePos="0" relativeHeight="503311318" behindDoc="1" locked="0" layoutInCell="1" allowOverlap="1" wp14:anchorId="7136803B" wp14:editId="42BB665C">
              <wp:simplePos x="0" y="0"/>
              <wp:positionH relativeFrom="page">
                <wp:posOffset>3723640</wp:posOffset>
              </wp:positionH>
              <wp:positionV relativeFrom="page">
                <wp:posOffset>9455785</wp:posOffset>
              </wp:positionV>
              <wp:extent cx="95250" cy="152400"/>
              <wp:effectExtent l="2540" t="0" r="3810" b="5715"/>
              <wp:wrapNone/>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8E1A2" w14:textId="77777777" w:rsidR="00F90D09" w:rsidRDefault="00F90D09">
                          <w:pPr>
                            <w:spacing w:after="0" w:line="225" w:lineRule="exact"/>
                            <w:ind w:left="20" w:right="-50"/>
                            <w:rPr>
                              <w:rFonts w:eastAsia="Times New Roman" w:cs="Times New Roman"/>
                              <w:sz w:val="20"/>
                              <w:szCs w:val="20"/>
                            </w:rPr>
                          </w:pPr>
                          <w:r>
                            <w:rPr>
                              <w:rFonts w:eastAsia="Times New Roman" w:cs="Times New Roman"/>
                              <w:sz w:val="20"/>
                              <w:szCs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6803B" id="_x0000_t202" coordsize="21600,21600" o:spt="202" path="m,l,21600r21600,l21600,xe">
              <v:stroke joinstyle="miter"/>
              <v:path gradientshapeok="t" o:connecttype="rect"/>
            </v:shapetype>
            <v:shape id="Text Box 34" o:spid="_x0000_s1030" type="#_x0000_t202" style="position:absolute;margin-left:293.2pt;margin-top:744.55pt;width:7.5pt;height:12pt;z-index:-51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" filled="f" stroked="f">
              <v:textbox inset="0,0,0,0">
                <w:txbxContent>
                  <w:p w14:paraId="7378E1A2" w14:textId="77777777" w:rsidR="00F90D09" w:rsidRDefault="00F90D09">
                    <w:pPr>
                      <w:spacing w:after="0" w:line="225" w:lineRule="exact"/>
                      <w:ind w:left="20" w:right="-50"/>
                      <w:rPr>
                        <w:rFonts w:eastAsia="Times New Roman" w:cs="Times New Roman"/>
                        <w:sz w:val="20"/>
                        <w:szCs w:val="20"/>
                      </w:rPr>
                    </w:pPr>
                    <w:r>
                      <w:rPr>
                        <w:rFonts w:eastAsia="Times New Roman" w:cs="Times New Roman"/>
                        <w:sz w:val="20"/>
                        <w:szCs w:val="20"/>
                      </w:rPr>
                      <w:t>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5A5E" w14:textId="6AD3F2C1"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45BB">
      <w:rPr>
        <w:rStyle w:val="PageNumber"/>
        <w:noProof/>
      </w:rPr>
      <w:t>1</w:t>
    </w:r>
    <w:r>
      <w:rPr>
        <w:rStyle w:val="PageNumber"/>
      </w:rPr>
      <w:fldChar w:fldCharType="end"/>
    </w:r>
  </w:p>
  <w:p w14:paraId="7E070FF6" w14:textId="6C77967A" w:rsidR="00F90D09" w:rsidRDefault="00F90D09">
    <w:pPr>
      <w:spacing w:after="0" w:line="200" w:lineRule="exact"/>
      <w:rPr>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71E31" w14:textId="77777777"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99B664" w14:textId="77777777"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C00D64" w14:textId="6A9D3907" w:rsidR="00F90D09" w:rsidRDefault="00F90D09">
    <w:pPr>
      <w:spacing w:after="0" w:line="200" w:lineRule="exact"/>
      <w:rPr>
        <w:sz w:val="20"/>
        <w:szCs w:val="20"/>
      </w:rPr>
    </w:pPr>
    <w:r>
      <w:rPr>
        <w:noProof/>
      </w:rPr>
      <mc:AlternateContent>
        <mc:Choice Requires="wps">
          <w:drawing>
            <wp:anchor distT="0" distB="0" distL="114300" distR="114300" simplePos="0" relativeHeight="503311320" behindDoc="1" locked="0" layoutInCell="1" allowOverlap="1" wp14:anchorId="4C1B8A12" wp14:editId="0FCDF0D8">
              <wp:simplePos x="0" y="0"/>
              <wp:positionH relativeFrom="page">
                <wp:posOffset>3696970</wp:posOffset>
              </wp:positionH>
              <wp:positionV relativeFrom="page">
                <wp:posOffset>9455785</wp:posOffset>
              </wp:positionV>
              <wp:extent cx="150495" cy="152400"/>
              <wp:effectExtent l="1270" t="0" r="635" b="5715"/>
              <wp:wrapNone/>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BB552" w14:textId="77777777" w:rsidR="00F90D09" w:rsidRDefault="00F90D09">
                          <w:pPr>
                            <w:spacing w:after="0" w:line="225" w:lineRule="exact"/>
                            <w:ind w:left="40" w:right="-20"/>
                            <w:rPr>
                              <w:rFonts w:eastAsia="Times New Roman" w:cs="Times New Roman"/>
                              <w:sz w:val="20"/>
                              <w:szCs w:val="20"/>
                            </w:rPr>
                          </w:pPr>
                          <w:r>
                            <w:fldChar w:fldCharType="begin"/>
                          </w:r>
                          <w:r>
                            <w:rPr>
                              <w:rFonts w:eastAsia="Times New Roman" w:cs="Times New Roman"/>
                              <w:sz w:val="20"/>
                              <w:szCs w:val="20"/>
                            </w:rPr>
                            <w:instrText xml:space="preserve"> PAGE </w:instrText>
                          </w:r>
                          <w:r>
                            <w:fldChar w:fldCharType="separate"/>
                          </w:r>
                          <w:r>
                            <w:rPr>
                              <w:rFonts w:eastAsia="Times New Roman" w:cs="Times New Roman"/>
                              <w:noProof/>
                              <w:sz w:val="20"/>
                              <w:szCs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B8A12" id="_x0000_t202" coordsize="21600,21600" o:spt="202" path="m,l,21600r21600,l21600,xe">
              <v:stroke joinstyle="miter"/>
              <v:path gradientshapeok="t" o:connecttype="rect"/>
            </v:shapetype>
            <v:shape id="Text Box 32" o:spid="_x0000_s1031" type="#_x0000_t202" style="position:absolute;margin-left:291.1pt;margin-top:744.55pt;width:11.85pt;height:12pt;z-index:-5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" filled="f" stroked="f">
              <v:textbox inset="0,0,0,0">
                <w:txbxContent>
                  <w:p w14:paraId="598BB552" w14:textId="77777777" w:rsidR="00F90D09" w:rsidRDefault="00F90D09">
                    <w:pPr>
                      <w:spacing w:after="0" w:line="225" w:lineRule="exact"/>
                      <w:ind w:left="40" w:right="-20"/>
                      <w:rPr>
                        <w:rFonts w:eastAsia="Times New Roman" w:cs="Times New Roman"/>
                        <w:sz w:val="20"/>
                        <w:szCs w:val="20"/>
                      </w:rPr>
                    </w:pPr>
                    <w:r>
                      <w:fldChar w:fldCharType="begin"/>
                    </w:r>
                    <w:r>
                      <w:rPr>
                        <w:rFonts w:eastAsia="Times New Roman" w:cs="Times New Roman"/>
                        <w:sz w:val="20"/>
                        <w:szCs w:val="20"/>
                      </w:rPr>
                      <w:instrText xml:space="preserve"> PAGE </w:instrText>
                    </w:r>
                    <w:r>
                      <w:fldChar w:fldCharType="separate"/>
                    </w:r>
                    <w:r>
                      <w:rPr>
                        <w:rFonts w:eastAsia="Times New Roman" w:cs="Times New Roman"/>
                        <w:noProof/>
                        <w:sz w:val="20"/>
                        <w:szCs w:val="20"/>
                      </w:rP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E1C49" w14:textId="783D48DA" w:rsidR="00F90D09" w:rsidRDefault="00F90D09" w:rsidP="00950C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45BB">
      <w:rPr>
        <w:rStyle w:val="PageNumber"/>
        <w:noProof/>
      </w:rPr>
      <w:t>4</w:t>
    </w:r>
    <w:r>
      <w:rPr>
        <w:rStyle w:val="PageNumber"/>
      </w:rPr>
      <w:fldChar w:fldCharType="end"/>
    </w:r>
  </w:p>
  <w:p w14:paraId="453A7796" w14:textId="6DE868FA" w:rsidR="00F90D09" w:rsidRDefault="00F90D09">
    <w:pPr>
      <w:spacing w:after="0" w:line="200" w:lineRule="exact"/>
      <w:rPr>
        <w:sz w:val="20"/>
        <w:szCs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BF14E" w14:textId="4AA314D7" w:rsidR="00F90D09" w:rsidRDefault="00F90D09" w:rsidP="000956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45BB">
      <w:rPr>
        <w:rStyle w:val="PageNumber"/>
        <w:noProof/>
      </w:rPr>
      <w:t>17</w:t>
    </w:r>
    <w:r>
      <w:rPr>
        <w:rStyle w:val="PageNumber"/>
      </w:rPr>
      <w:fldChar w:fldCharType="end"/>
    </w:r>
  </w:p>
  <w:p w14:paraId="3C874C6E" w14:textId="77777777" w:rsidR="00F90D09" w:rsidRDefault="00F90D0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CE4F7" w14:textId="77777777" w:rsidR="00F90D09" w:rsidRDefault="00F90D09">
      <w:pPr>
        <w:spacing w:after="0"/>
      </w:pPr>
      <w:r>
        <w:separator/>
      </w:r>
    </w:p>
  </w:footnote>
  <w:footnote w:type="continuationSeparator" w:id="0">
    <w:p w14:paraId="61BB822F" w14:textId="77777777" w:rsidR="00F90D09" w:rsidRDefault="00F90D0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F1BDF" w14:textId="7B169CCA" w:rsidR="00F90D09" w:rsidRDefault="00F90D09">
    <w:pPr>
      <w:spacing w:after="0" w:line="200" w:lineRule="exact"/>
      <w:rPr>
        <w:sz w:val="20"/>
        <w:szCs w:val="20"/>
      </w:rPr>
    </w:pPr>
    <w:r>
      <w:rPr>
        <w:noProof/>
      </w:rPr>
      <mc:AlternateContent>
        <mc:Choice Requires="wps">
          <w:drawing>
            <wp:anchor distT="0" distB="0" distL="114300" distR="114300" simplePos="0" relativeHeight="503311315" behindDoc="1" locked="0" layoutInCell="1" allowOverlap="1" wp14:anchorId="68B41E11" wp14:editId="2224DBF2">
              <wp:simplePos x="0" y="0"/>
              <wp:positionH relativeFrom="page">
                <wp:posOffset>901700</wp:posOffset>
              </wp:positionH>
              <wp:positionV relativeFrom="page">
                <wp:posOffset>266700</wp:posOffset>
              </wp:positionV>
              <wp:extent cx="1777365" cy="571500"/>
              <wp:effectExtent l="0" t="0" r="635" b="0"/>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B21B7" w14:textId="77777777" w:rsidR="00F90D09" w:rsidRDefault="00F90D09">
                          <w:pPr>
                            <w:spacing w:after="0" w:line="204" w:lineRule="exact"/>
                            <w:ind w:left="20" w:right="-20"/>
                            <w:rPr>
                              <w:rFonts w:eastAsia="Times New Roman" w:cs="Times New Roman"/>
                              <w:sz w:val="18"/>
                              <w:szCs w:val="18"/>
                            </w:rPr>
                          </w:pPr>
                          <w:r>
                            <w:rPr>
                              <w:rFonts w:eastAsia="Times New Roman" w:cs="Times New Roman"/>
                              <w:sz w:val="18"/>
                              <w:szCs w:val="18"/>
                            </w:rPr>
                            <w:t>Pool Fund: Multi-Modal Intelligent Traffic Signal System</w:t>
                          </w:r>
                          <w:r>
                            <w:rPr>
                              <w:rFonts w:eastAsia="Times New Roman" w:cs="Times New Roman"/>
                              <w:spacing w:val="1"/>
                              <w:sz w:val="18"/>
                              <w:szCs w:val="18"/>
                            </w:rPr>
                            <w:t xml:space="preserve"> </w:t>
                          </w:r>
                          <w:r>
                            <w:rPr>
                              <w:rFonts w:eastAsia="Times New Roman" w:cs="Times New Roman"/>
                              <w:sz w:val="18"/>
                              <w:szCs w:val="18"/>
                            </w:rPr>
                            <w:t>PMP</w:t>
                          </w:r>
                        </w:p>
                        <w:p w14:paraId="52596004"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49C56114"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March 5,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41E11" id="_x0000_t202" coordsize="21600,21600" o:spt="202" path="m,l,21600r21600,l21600,xe">
              <v:stroke joinstyle="miter"/>
              <v:path gradientshapeok="t" o:connecttype="rect"/>
            </v:shapetype>
            <v:shape id="Text Box 37" o:spid="_x0000_s1026" type="#_x0000_t202" style="position:absolute;margin-left:71pt;margin-top:21pt;width:139.95pt;height:45pt;z-index:-51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" filled="f" stroked="f">
              <v:textbox inset="0,0,0,0">
                <w:txbxContent>
                  <w:p w14:paraId="794B21B7" w14:textId="77777777" w:rsidR="00F90D09" w:rsidRDefault="00F90D09">
                    <w:pPr>
                      <w:spacing w:after="0" w:line="204" w:lineRule="exact"/>
                      <w:ind w:left="20" w:right="-20"/>
                      <w:rPr>
                        <w:rFonts w:eastAsia="Times New Roman" w:cs="Times New Roman"/>
                        <w:sz w:val="18"/>
                        <w:szCs w:val="18"/>
                      </w:rPr>
                    </w:pPr>
                    <w:r>
                      <w:rPr>
                        <w:rFonts w:eastAsia="Times New Roman" w:cs="Times New Roman"/>
                        <w:sz w:val="18"/>
                        <w:szCs w:val="18"/>
                      </w:rPr>
                      <w:t>Pool Fund: Multi-Modal Intelligent Traffic Signal System</w:t>
                    </w:r>
                    <w:r>
                      <w:rPr>
                        <w:rFonts w:eastAsia="Times New Roman" w:cs="Times New Roman"/>
                        <w:spacing w:val="1"/>
                        <w:sz w:val="18"/>
                        <w:szCs w:val="18"/>
                      </w:rPr>
                      <w:t xml:space="preserve"> </w:t>
                    </w:r>
                    <w:r>
                      <w:rPr>
                        <w:rFonts w:eastAsia="Times New Roman" w:cs="Times New Roman"/>
                        <w:sz w:val="18"/>
                        <w:szCs w:val="18"/>
                      </w:rPr>
                      <w:t>PMP</w:t>
                    </w:r>
                  </w:p>
                  <w:p w14:paraId="52596004"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49C56114"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March 5, 2012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F5976" w14:textId="11A53E1B" w:rsidR="00F90D09" w:rsidRDefault="00F90D09" w:rsidP="000F69A7">
    <w:pPr>
      <w:tabs>
        <w:tab w:val="left" w:pos="8160"/>
      </w:tabs>
      <w:spacing w:after="0" w:line="200" w:lineRule="exact"/>
      <w:rPr>
        <w:sz w:val="20"/>
        <w:szCs w:val="20"/>
      </w:rPr>
    </w:pPr>
    <w:r>
      <w:rPr>
        <w:noProof/>
      </w:rPr>
      <mc:AlternateContent>
        <mc:Choice Requires="wps">
          <w:drawing>
            <wp:anchor distT="0" distB="0" distL="114300" distR="114300" simplePos="0" relativeHeight="503311314" behindDoc="1" locked="0" layoutInCell="1" allowOverlap="1" wp14:anchorId="60F25B00" wp14:editId="2F8A1BE3">
              <wp:simplePos x="0" y="0"/>
              <wp:positionH relativeFrom="page">
                <wp:posOffset>5143500</wp:posOffset>
              </wp:positionH>
              <wp:positionV relativeFrom="page">
                <wp:posOffset>266700</wp:posOffset>
              </wp:positionV>
              <wp:extent cx="1727835" cy="591820"/>
              <wp:effectExtent l="0" t="0" r="0" b="5080"/>
              <wp:wrapNone/>
              <wp:docPr id="1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59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A7826" w14:textId="402FB58F" w:rsidR="00F90D09" w:rsidRDefault="00F90D09" w:rsidP="007F5DBD">
                          <w:pPr>
                            <w:spacing w:after="0" w:line="204" w:lineRule="exact"/>
                            <w:ind w:left="20" w:right="-20"/>
                            <w:rPr>
                              <w:rFonts w:eastAsia="Times New Roman" w:cs="Times New Roman"/>
                              <w:sz w:val="18"/>
                              <w:szCs w:val="18"/>
                            </w:rPr>
                          </w:pPr>
                          <w:r>
                            <w:rPr>
                              <w:rFonts w:eastAsia="Times New Roman" w:cs="Times New Roman"/>
                              <w:sz w:val="18"/>
                              <w:szCs w:val="18"/>
                            </w:rPr>
                            <w:t>Pool Fund: Multi-Modal Intelligent Traffic Signal System</w:t>
                          </w:r>
                          <w:r>
                            <w:rPr>
                              <w:rFonts w:eastAsia="Times New Roman" w:cs="Times New Roman"/>
                              <w:spacing w:val="1"/>
                              <w:sz w:val="18"/>
                              <w:szCs w:val="18"/>
                            </w:rPr>
                            <w:t xml:space="preserve"> </w:t>
                          </w:r>
                          <w:r>
                            <w:rPr>
                              <w:rFonts w:eastAsia="Times New Roman" w:cs="Times New Roman"/>
                              <w:sz w:val="18"/>
                              <w:szCs w:val="18"/>
                            </w:rPr>
                            <w:t>SEMP</w:t>
                          </w:r>
                        </w:p>
                        <w:p w14:paraId="5C4034F3" w14:textId="04BC1BDB"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263C44BE" w14:textId="5B9FFAD7"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JUNE 2018</w:t>
                          </w:r>
                        </w:p>
                        <w:p w14:paraId="7125E72A" w14:textId="77777777" w:rsidR="00F90D09" w:rsidRDefault="00F90D09">
                          <w:pPr>
                            <w:spacing w:before="1" w:after="0" w:line="208" w:lineRule="exact"/>
                            <w:ind w:left="2168" w:hanging="2179"/>
                            <w:jc w:val="right"/>
                            <w:rPr>
                              <w:rFonts w:eastAsia="Times New Roman" w:cs="Times New Roman"/>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F25B00" id="_x0000_t202" coordsize="21600,21600" o:spt="202" path="m,l,21600r21600,l21600,xe">
              <v:stroke joinstyle="miter"/>
              <v:path gradientshapeok="t" o:connecttype="rect"/>
            </v:shapetype>
            <v:shape id="Text Box 38" o:spid="_x0000_s1027" type="#_x0000_t202" style="position:absolute;margin-left:405pt;margin-top:21pt;width:136.05pt;height:46.6pt;z-index:-51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QIswIAALIFAAAOAAAAZHJzL2Uyb0RvYy54bWysVFtvmzAUfp+0/2D5nXIpSQC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" filled="f" stroked="f">
              <v:textbox inset="0,0,0,0">
                <w:txbxContent>
                  <w:p w14:paraId="54DA7826" w14:textId="402FB58F" w:rsidR="00F90D09" w:rsidRDefault="00F90D09" w:rsidP="007F5DBD">
                    <w:pPr>
                      <w:spacing w:after="0" w:line="204" w:lineRule="exact"/>
                      <w:ind w:left="20" w:right="-20"/>
                      <w:rPr>
                        <w:rFonts w:eastAsia="Times New Roman" w:cs="Times New Roman"/>
                        <w:sz w:val="18"/>
                        <w:szCs w:val="18"/>
                      </w:rPr>
                    </w:pPr>
                    <w:r>
                      <w:rPr>
                        <w:rFonts w:eastAsia="Times New Roman" w:cs="Times New Roman"/>
                        <w:sz w:val="18"/>
                        <w:szCs w:val="18"/>
                      </w:rPr>
                      <w:t>Pool Fund: Multi-Modal Intelligent Traffic Signal System</w:t>
                    </w:r>
                    <w:r>
                      <w:rPr>
                        <w:rFonts w:eastAsia="Times New Roman" w:cs="Times New Roman"/>
                        <w:spacing w:val="1"/>
                        <w:sz w:val="18"/>
                        <w:szCs w:val="18"/>
                      </w:rPr>
                      <w:t xml:space="preserve"> </w:t>
                    </w:r>
                    <w:r>
                      <w:rPr>
                        <w:rFonts w:eastAsia="Times New Roman" w:cs="Times New Roman"/>
                        <w:sz w:val="18"/>
                        <w:szCs w:val="18"/>
                      </w:rPr>
                      <w:t>SEMP</w:t>
                    </w:r>
                  </w:p>
                  <w:p w14:paraId="5C4034F3" w14:textId="04BC1BDB"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263C44BE" w14:textId="5B9FFAD7"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JUNE 2018</w:t>
                    </w:r>
                  </w:p>
                  <w:p w14:paraId="7125E72A" w14:textId="77777777" w:rsidR="00F90D09" w:rsidRDefault="00F90D09">
                    <w:pPr>
                      <w:spacing w:before="1" w:after="0" w:line="208" w:lineRule="exact"/>
                      <w:ind w:left="2168" w:hanging="2179"/>
                      <w:jc w:val="right"/>
                      <w:rPr>
                        <w:rFonts w:eastAsia="Times New Roman" w:cs="Times New Roman"/>
                        <w:sz w:val="18"/>
                        <w:szCs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13375" w14:textId="71DD52EA" w:rsidR="00F90D09" w:rsidRDefault="00F90D09">
    <w:pPr>
      <w:spacing w:after="0" w:line="200" w:lineRule="exact"/>
      <w:rPr>
        <w:sz w:val="20"/>
        <w:szCs w:val="20"/>
      </w:rPr>
    </w:pPr>
    <w:r>
      <w:rPr>
        <w:noProof/>
      </w:rPr>
      <mc:AlternateContent>
        <mc:Choice Requires="wps">
          <w:drawing>
            <wp:anchor distT="0" distB="0" distL="114300" distR="114300" simplePos="0" relativeHeight="503311316" behindDoc="1" locked="0" layoutInCell="1" allowOverlap="1" wp14:anchorId="4C99ED42" wp14:editId="7D1D8DFE">
              <wp:simplePos x="0" y="0"/>
              <wp:positionH relativeFrom="page">
                <wp:posOffset>901700</wp:posOffset>
              </wp:positionH>
              <wp:positionV relativeFrom="page">
                <wp:posOffset>455930</wp:posOffset>
              </wp:positionV>
              <wp:extent cx="1777365" cy="402590"/>
              <wp:effectExtent l="0" t="0" r="635" b="5080"/>
              <wp:wrapNone/>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26DA4" w14:textId="77777777" w:rsidR="00F90D09" w:rsidRDefault="00F90D09">
                          <w:pPr>
                            <w:spacing w:after="0" w:line="204" w:lineRule="exact"/>
                            <w:ind w:left="20" w:right="-20"/>
                            <w:rPr>
                              <w:rFonts w:eastAsia="Times New Roman" w:cs="Times New Roman"/>
                              <w:sz w:val="18"/>
                              <w:szCs w:val="18"/>
                            </w:rPr>
                          </w:pPr>
                          <w:r>
                            <w:rPr>
                              <w:rFonts w:eastAsia="Times New Roman" w:cs="Times New Roman"/>
                              <w:sz w:val="18"/>
                              <w:szCs w:val="18"/>
                            </w:rPr>
                            <w:t>[[RBC Project</w:t>
                          </w:r>
                          <w:r>
                            <w:rPr>
                              <w:rFonts w:eastAsia="Times New Roman" w:cs="Times New Roman"/>
                              <w:spacing w:val="-1"/>
                              <w:sz w:val="18"/>
                              <w:szCs w:val="18"/>
                            </w:rPr>
                            <w:t>]</w:t>
                          </w:r>
                          <w:r>
                            <w:rPr>
                              <w:rFonts w:eastAsia="Times New Roman" w:cs="Times New Roman"/>
                              <w:sz w:val="18"/>
                              <w:szCs w:val="18"/>
                            </w:rPr>
                            <w:t>]</w:t>
                          </w:r>
                          <w:r>
                            <w:rPr>
                              <w:rFonts w:eastAsia="Times New Roman" w:cs="Times New Roman"/>
                              <w:spacing w:val="1"/>
                              <w:sz w:val="18"/>
                              <w:szCs w:val="18"/>
                            </w:rPr>
                            <w:t xml:space="preserve"> </w:t>
                          </w:r>
                          <w:r>
                            <w:rPr>
                              <w:rFonts w:eastAsia="Times New Roman" w:cs="Times New Roman"/>
                              <w:sz w:val="18"/>
                              <w:szCs w:val="18"/>
                            </w:rPr>
                            <w:t>PMP</w:t>
                          </w:r>
                        </w:p>
                        <w:p w14:paraId="79C5195F"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[[Document</w:t>
                          </w:r>
                          <w:r>
                            <w:rPr>
                              <w:rFonts w:eastAsia="Times New Roman" w:cs="Times New Roman"/>
                              <w:spacing w:val="1"/>
                              <w:sz w:val="18"/>
                              <w:szCs w:val="18"/>
                            </w:rPr>
                            <w:t xml:space="preserve"> </w:t>
                          </w:r>
                          <w:r>
                            <w:rPr>
                              <w:rFonts w:eastAsia="Times New Roman" w:cs="Times New Roman"/>
                              <w:sz w:val="18"/>
                              <w:szCs w:val="18"/>
                            </w:rPr>
                            <w:t>Co</w:t>
                          </w:r>
                          <w:r>
                            <w:rPr>
                              <w:rFonts w:eastAsia="Times New Roman" w:cs="Times New Roman"/>
                              <w:spacing w:val="-1"/>
                              <w:sz w:val="18"/>
                              <w:szCs w:val="18"/>
                            </w:rPr>
                            <w:t>n</w:t>
                          </w:r>
                          <w:r>
                            <w:rPr>
                              <w:rFonts w:eastAsia="Times New Roman" w:cs="Times New Roman"/>
                              <w:sz w:val="18"/>
                              <w:szCs w:val="18"/>
                            </w:rPr>
                            <w:t>figuration</w:t>
                          </w:r>
                          <w:r>
                            <w:rPr>
                              <w:rFonts w:eastAsia="Times New Roman" w:cs="Times New Roman"/>
                              <w:spacing w:val="1"/>
                              <w:sz w:val="18"/>
                              <w:szCs w:val="18"/>
                            </w:rPr>
                            <w:t xml:space="preserve"> </w:t>
                          </w:r>
                          <w:r>
                            <w:rPr>
                              <w:rFonts w:eastAsia="Times New Roman" w:cs="Times New Roman"/>
                              <w:sz w:val="18"/>
                              <w:szCs w:val="18"/>
                            </w:rPr>
                            <w:t>Identifier</w:t>
                          </w:r>
                          <w:r>
                            <w:rPr>
                              <w:rFonts w:eastAsia="Times New Roman" w:cs="Times New Roman"/>
                              <w:spacing w:val="-1"/>
                              <w:sz w:val="18"/>
                              <w:szCs w:val="18"/>
                            </w:rPr>
                            <w:t>]</w:t>
                          </w:r>
                          <w:r>
                            <w:rPr>
                              <w:rFonts w:eastAsia="Times New Roman" w:cs="Times New Roman"/>
                              <w:sz w:val="18"/>
                              <w:szCs w:val="18"/>
                            </w:rPr>
                            <w:t>] [[Date</w:t>
                          </w:r>
                          <w:r>
                            <w:rPr>
                              <w:rFonts w:eastAsia="Times New Roman" w:cs="Times New Roman"/>
                              <w:spacing w:val="-1"/>
                              <w:sz w:val="18"/>
                              <w:szCs w:val="18"/>
                            </w:rPr>
                            <w:t>]</w:t>
                          </w:r>
                          <w:r>
                            <w:rPr>
                              <w:rFonts w:eastAsia="Times New Roman" w:cs="Times New Roman"/>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99ED42" id="_x0000_t202" coordsize="21600,21600" o:spt="202" path="m,l,21600r21600,l21600,xe">
              <v:stroke joinstyle="miter"/>
              <v:path gradientshapeok="t" o:connecttype="rect"/>
            </v:shapetype>
            <v:shape id="Text Box 36" o:spid="_x0000_s1028" type="#_x0000_t202" style="position:absolute;margin-left:71pt;margin-top:35.9pt;width:139.95pt;height:31.7pt;z-index:-51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" filled="f" stroked="f">
              <v:textbox inset="0,0,0,0">
                <w:txbxContent>
                  <w:p w14:paraId="4ED26DA4" w14:textId="77777777" w:rsidR="00F90D09" w:rsidRDefault="00F90D09">
                    <w:pPr>
                      <w:spacing w:after="0" w:line="204" w:lineRule="exact"/>
                      <w:ind w:left="20" w:right="-20"/>
                      <w:rPr>
                        <w:rFonts w:eastAsia="Times New Roman" w:cs="Times New Roman"/>
                        <w:sz w:val="18"/>
                        <w:szCs w:val="18"/>
                      </w:rPr>
                    </w:pPr>
                    <w:r>
                      <w:rPr>
                        <w:rFonts w:eastAsia="Times New Roman" w:cs="Times New Roman"/>
                        <w:sz w:val="18"/>
                        <w:szCs w:val="18"/>
                      </w:rPr>
                      <w:t>[[RBC Project</w:t>
                    </w:r>
                    <w:r>
                      <w:rPr>
                        <w:rFonts w:eastAsia="Times New Roman" w:cs="Times New Roman"/>
                        <w:spacing w:val="-1"/>
                        <w:sz w:val="18"/>
                        <w:szCs w:val="18"/>
                      </w:rPr>
                      <w:t>]</w:t>
                    </w:r>
                    <w:r>
                      <w:rPr>
                        <w:rFonts w:eastAsia="Times New Roman" w:cs="Times New Roman"/>
                        <w:sz w:val="18"/>
                        <w:szCs w:val="18"/>
                      </w:rPr>
                      <w:t>]</w:t>
                    </w:r>
                    <w:r>
                      <w:rPr>
                        <w:rFonts w:eastAsia="Times New Roman" w:cs="Times New Roman"/>
                        <w:spacing w:val="1"/>
                        <w:sz w:val="18"/>
                        <w:szCs w:val="18"/>
                      </w:rPr>
                      <w:t xml:space="preserve"> </w:t>
                    </w:r>
                    <w:r>
                      <w:rPr>
                        <w:rFonts w:eastAsia="Times New Roman" w:cs="Times New Roman"/>
                        <w:sz w:val="18"/>
                        <w:szCs w:val="18"/>
                      </w:rPr>
                      <w:t>PMP</w:t>
                    </w:r>
                  </w:p>
                  <w:p w14:paraId="79C5195F" w14:textId="77777777" w:rsidR="00F90D09" w:rsidRDefault="00F90D09">
                    <w:pPr>
                      <w:spacing w:before="1" w:after="0" w:line="208" w:lineRule="exact"/>
                      <w:ind w:left="20" w:right="-31"/>
                      <w:rPr>
                        <w:rFonts w:eastAsia="Times New Roman" w:cs="Times New Roman"/>
                        <w:sz w:val="18"/>
                        <w:szCs w:val="18"/>
                      </w:rPr>
                    </w:pPr>
                    <w:r>
                      <w:rPr>
                        <w:rFonts w:eastAsia="Times New Roman" w:cs="Times New Roman"/>
                        <w:sz w:val="18"/>
                        <w:szCs w:val="18"/>
                      </w:rPr>
                      <w:t>[[Document</w:t>
                    </w:r>
                    <w:r>
                      <w:rPr>
                        <w:rFonts w:eastAsia="Times New Roman" w:cs="Times New Roman"/>
                        <w:spacing w:val="1"/>
                        <w:sz w:val="18"/>
                        <w:szCs w:val="18"/>
                      </w:rPr>
                      <w:t xml:space="preserve"> </w:t>
                    </w:r>
                    <w:r>
                      <w:rPr>
                        <w:rFonts w:eastAsia="Times New Roman" w:cs="Times New Roman"/>
                        <w:sz w:val="18"/>
                        <w:szCs w:val="18"/>
                      </w:rPr>
                      <w:t>Co</w:t>
                    </w:r>
                    <w:r>
                      <w:rPr>
                        <w:rFonts w:eastAsia="Times New Roman" w:cs="Times New Roman"/>
                        <w:spacing w:val="-1"/>
                        <w:sz w:val="18"/>
                        <w:szCs w:val="18"/>
                      </w:rPr>
                      <w:t>n</w:t>
                    </w:r>
                    <w:r>
                      <w:rPr>
                        <w:rFonts w:eastAsia="Times New Roman" w:cs="Times New Roman"/>
                        <w:sz w:val="18"/>
                        <w:szCs w:val="18"/>
                      </w:rPr>
                      <w:t>figuration</w:t>
                    </w:r>
                    <w:r>
                      <w:rPr>
                        <w:rFonts w:eastAsia="Times New Roman" w:cs="Times New Roman"/>
                        <w:spacing w:val="1"/>
                        <w:sz w:val="18"/>
                        <w:szCs w:val="18"/>
                      </w:rPr>
                      <w:t xml:space="preserve"> </w:t>
                    </w:r>
                    <w:r>
                      <w:rPr>
                        <w:rFonts w:eastAsia="Times New Roman" w:cs="Times New Roman"/>
                        <w:sz w:val="18"/>
                        <w:szCs w:val="18"/>
                      </w:rPr>
                      <w:t>Identifier</w:t>
                    </w:r>
                    <w:r>
                      <w:rPr>
                        <w:rFonts w:eastAsia="Times New Roman" w:cs="Times New Roman"/>
                        <w:spacing w:val="-1"/>
                        <w:sz w:val="18"/>
                        <w:szCs w:val="18"/>
                      </w:rPr>
                      <w:t>]</w:t>
                    </w:r>
                    <w:r>
                      <w:rPr>
                        <w:rFonts w:eastAsia="Times New Roman" w:cs="Times New Roman"/>
                        <w:sz w:val="18"/>
                        <w:szCs w:val="18"/>
                      </w:rPr>
                      <w:t>] [[Date</w:t>
                    </w:r>
                    <w:r>
                      <w:rPr>
                        <w:rFonts w:eastAsia="Times New Roman" w:cs="Times New Roman"/>
                        <w:spacing w:val="-1"/>
                        <w:sz w:val="18"/>
                        <w:szCs w:val="18"/>
                      </w:rPr>
                      <w:t>]</w:t>
                    </w:r>
                    <w:r>
                      <w:rPr>
                        <w:rFonts w:eastAsia="Times New Roman" w:cs="Times New Roman"/>
                        <w:sz w:val="18"/>
                        <w:szCs w:val="18"/>
                      </w:rPr>
                      <w: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DACDA" w14:textId="498DAD5D" w:rsidR="00F90D09" w:rsidRDefault="00F90D09">
    <w:pPr>
      <w:spacing w:after="0" w:line="200" w:lineRule="exact"/>
      <w:rPr>
        <w:sz w:val="20"/>
        <w:szCs w:val="20"/>
      </w:rPr>
    </w:pPr>
    <w:r>
      <w:rPr>
        <w:noProof/>
      </w:rPr>
      <mc:AlternateContent>
        <mc:Choice Requires="wps">
          <w:drawing>
            <wp:anchor distT="0" distB="0" distL="114300" distR="114300" simplePos="0" relativeHeight="503311317" behindDoc="1" locked="0" layoutInCell="1" allowOverlap="1" wp14:anchorId="482FEA26" wp14:editId="1DC92B45">
              <wp:simplePos x="0" y="0"/>
              <wp:positionH relativeFrom="page">
                <wp:posOffset>5093970</wp:posOffset>
              </wp:positionH>
              <wp:positionV relativeFrom="page">
                <wp:posOffset>266700</wp:posOffset>
              </wp:positionV>
              <wp:extent cx="1777365" cy="591820"/>
              <wp:effectExtent l="1270" t="0" r="0" b="5080"/>
              <wp:wrapNone/>
              <wp:docPr id="1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59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F3C4C" w14:textId="69D9DDF4" w:rsidR="00F90D09" w:rsidRDefault="00F90D09" w:rsidP="007F5DBD">
                          <w:pPr>
                            <w:spacing w:after="0" w:line="204" w:lineRule="exact"/>
                            <w:ind w:left="20" w:right="-20"/>
                            <w:rPr>
                              <w:rFonts w:eastAsia="Times New Roman" w:cs="Times New Roman"/>
                              <w:sz w:val="18"/>
                              <w:szCs w:val="18"/>
                            </w:rPr>
                          </w:pPr>
                          <w:r>
                            <w:rPr>
                              <w:rFonts w:eastAsia="Times New Roman" w:cs="Times New Roman"/>
                              <w:sz w:val="18"/>
                              <w:szCs w:val="18"/>
                            </w:rPr>
                            <w:t>Multi-Modal Intelligent Traffic Signal System</w:t>
                          </w:r>
                          <w:r>
                            <w:rPr>
                              <w:rFonts w:eastAsia="Times New Roman" w:cs="Times New Roman"/>
                              <w:spacing w:val="1"/>
                              <w:sz w:val="18"/>
                              <w:szCs w:val="18"/>
                            </w:rPr>
                            <w:t xml:space="preserve"> </w:t>
                          </w:r>
                          <w:r>
                            <w:rPr>
                              <w:rFonts w:eastAsia="Times New Roman" w:cs="Times New Roman"/>
                              <w:sz w:val="18"/>
                              <w:szCs w:val="18"/>
                            </w:rPr>
                            <w:t>SEMP</w:t>
                          </w:r>
                        </w:p>
                        <w:p w14:paraId="34A916DD" w14:textId="77777777"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55DEDB4D" w14:textId="2D2403EF" w:rsidR="00F90D09" w:rsidRDefault="00F90D09" w:rsidP="00EA0AFF">
                          <w:pPr>
                            <w:spacing w:before="1" w:after="0" w:line="208" w:lineRule="exact"/>
                            <w:ind w:right="-31"/>
                            <w:rPr>
                              <w:rFonts w:eastAsia="Times New Roman" w:cs="Times New Roman"/>
                              <w:sz w:val="18"/>
                              <w:szCs w:val="18"/>
                            </w:rPr>
                          </w:pPr>
                          <w:r>
                            <w:rPr>
                              <w:rFonts w:eastAsia="Times New Roman" w:cs="Times New Roman"/>
                              <w:sz w:val="18"/>
                              <w:szCs w:val="18"/>
                            </w:rPr>
                            <w:t xml:space="preserve">  June 2018</w:t>
                          </w:r>
                        </w:p>
                        <w:p w14:paraId="618FE998" w14:textId="77777777" w:rsidR="00F90D09" w:rsidRDefault="00F90D09">
                          <w:pPr>
                            <w:spacing w:before="1" w:after="0" w:line="208" w:lineRule="exact"/>
                            <w:ind w:left="2168" w:hanging="2179"/>
                            <w:jc w:val="right"/>
                            <w:rPr>
                              <w:rFonts w:eastAsia="Times New Roman" w:cs="Times New Roman"/>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FEA26" id="_x0000_t202" coordsize="21600,21600" o:spt="202" path="m,l,21600r21600,l21600,xe">
              <v:stroke joinstyle="miter"/>
              <v:path gradientshapeok="t" o:connecttype="rect"/>
            </v:shapetype>
            <v:shape id="Text Box 35" o:spid="_x0000_s1029" type="#_x0000_t202" style="position:absolute;margin-left:401.1pt;margin-top:21pt;width:139.95pt;height:46.6pt;z-index:-51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" filled="f" stroked="f">
              <v:textbox inset="0,0,0,0">
                <w:txbxContent>
                  <w:p w14:paraId="43AF3C4C" w14:textId="69D9DDF4" w:rsidR="00F90D09" w:rsidRDefault="00F90D09" w:rsidP="007F5DBD">
                    <w:pPr>
                      <w:spacing w:after="0" w:line="204" w:lineRule="exact"/>
                      <w:ind w:left="20" w:right="-20"/>
                      <w:rPr>
                        <w:rFonts w:eastAsia="Times New Roman" w:cs="Times New Roman"/>
                        <w:sz w:val="18"/>
                        <w:szCs w:val="18"/>
                      </w:rPr>
                    </w:pPr>
                    <w:r>
                      <w:rPr>
                        <w:rFonts w:eastAsia="Times New Roman" w:cs="Times New Roman"/>
                        <w:sz w:val="18"/>
                        <w:szCs w:val="18"/>
                      </w:rPr>
                      <w:t>Multi-Modal Intelligent Traffic Signal System</w:t>
                    </w:r>
                    <w:r>
                      <w:rPr>
                        <w:rFonts w:eastAsia="Times New Roman" w:cs="Times New Roman"/>
                        <w:spacing w:val="1"/>
                        <w:sz w:val="18"/>
                        <w:szCs w:val="18"/>
                      </w:rPr>
                      <w:t xml:space="preserve"> </w:t>
                    </w:r>
                    <w:r>
                      <w:rPr>
                        <w:rFonts w:eastAsia="Times New Roman" w:cs="Times New Roman"/>
                        <w:sz w:val="18"/>
                        <w:szCs w:val="18"/>
                      </w:rPr>
                      <w:t>SEMP</w:t>
                    </w:r>
                  </w:p>
                  <w:p w14:paraId="34A916DD" w14:textId="77777777" w:rsidR="00F90D09" w:rsidRDefault="00F90D09" w:rsidP="007F5DBD">
                    <w:pPr>
                      <w:spacing w:before="1" w:after="0" w:line="208" w:lineRule="exact"/>
                      <w:ind w:left="20" w:right="-31"/>
                      <w:rPr>
                        <w:rFonts w:eastAsia="Times New Roman" w:cs="Times New Roman"/>
                        <w:sz w:val="18"/>
                        <w:szCs w:val="18"/>
                      </w:rPr>
                    </w:pPr>
                    <w:r>
                      <w:rPr>
                        <w:rFonts w:eastAsia="Times New Roman" w:cs="Times New Roman"/>
                        <w:sz w:val="18"/>
                        <w:szCs w:val="18"/>
                      </w:rPr>
                      <w:t xml:space="preserve">Version 1.0  </w:t>
                    </w:r>
                  </w:p>
                  <w:p w14:paraId="55DEDB4D" w14:textId="2D2403EF" w:rsidR="00F90D09" w:rsidRDefault="00F90D09" w:rsidP="00EA0AFF">
                    <w:pPr>
                      <w:spacing w:before="1" w:after="0" w:line="208" w:lineRule="exact"/>
                      <w:ind w:right="-31"/>
                      <w:rPr>
                        <w:rFonts w:eastAsia="Times New Roman" w:cs="Times New Roman"/>
                        <w:sz w:val="18"/>
                        <w:szCs w:val="18"/>
                      </w:rPr>
                    </w:pPr>
                    <w:r>
                      <w:rPr>
                        <w:rFonts w:eastAsia="Times New Roman" w:cs="Times New Roman"/>
                        <w:sz w:val="18"/>
                        <w:szCs w:val="18"/>
                      </w:rPr>
                      <w:t xml:space="preserve">  June 2018</w:t>
                    </w:r>
                  </w:p>
                  <w:p w14:paraId="618FE998" w14:textId="77777777" w:rsidR="00F90D09" w:rsidRDefault="00F90D09">
                    <w:pPr>
                      <w:spacing w:before="1" w:after="0" w:line="208" w:lineRule="exact"/>
                      <w:ind w:left="2168" w:hanging="2179"/>
                      <w:jc w:val="right"/>
                      <w:rPr>
                        <w:rFonts w:eastAsia="Times New Roman" w:cs="Times New Roman"/>
                        <w:sz w:val="18"/>
                        <w:szCs w:val="18"/>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E72A1" w14:textId="77777777" w:rsidR="00F90D09" w:rsidRDefault="00F90D0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2DCD74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F0357"/>
    <w:multiLevelType w:val="hybridMultilevel"/>
    <w:tmpl w:val="0CBE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21F46"/>
    <w:multiLevelType w:val="hybridMultilevel"/>
    <w:tmpl w:val="AB72B6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E26FCD"/>
    <w:multiLevelType w:val="multilevel"/>
    <w:tmpl w:val="321EF6BE"/>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0E0E6228"/>
    <w:multiLevelType w:val="hybridMultilevel"/>
    <w:tmpl w:val="EB2EECB6"/>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5" w15:restartNumberingAfterBreak="0">
    <w:nsid w:val="132F3110"/>
    <w:multiLevelType w:val="hybridMultilevel"/>
    <w:tmpl w:val="F3161EB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70B2D7D"/>
    <w:multiLevelType w:val="hybridMultilevel"/>
    <w:tmpl w:val="71AE81CA"/>
    <w:lvl w:ilvl="0" w:tplc="96B64BE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0514"/>
    <w:multiLevelType w:val="hybridMultilevel"/>
    <w:tmpl w:val="248EA14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18448A"/>
    <w:multiLevelType w:val="hybridMultilevel"/>
    <w:tmpl w:val="8480B11E"/>
    <w:lvl w:ilvl="0" w:tplc="96B64BE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D79AB"/>
    <w:multiLevelType w:val="hybridMultilevel"/>
    <w:tmpl w:val="4642A760"/>
    <w:lvl w:ilvl="0" w:tplc="E194AA86">
      <w:start w:val="1"/>
      <w:numFmt w:val="lowerRoman"/>
      <w:lvlText w:val="%1."/>
      <w:lvlJc w:val="left"/>
      <w:pPr>
        <w:ind w:left="1180" w:hanging="72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255D14DC"/>
    <w:multiLevelType w:val="hybridMultilevel"/>
    <w:tmpl w:val="F774CE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7DF5C44"/>
    <w:multiLevelType w:val="hybridMultilevel"/>
    <w:tmpl w:val="F564C8B0"/>
    <w:lvl w:ilvl="0" w:tplc="5956A7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041B3"/>
    <w:multiLevelType w:val="hybridMultilevel"/>
    <w:tmpl w:val="665AEC2C"/>
    <w:lvl w:ilvl="0" w:tplc="FC42290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15:restartNumberingAfterBreak="0">
    <w:nsid w:val="2AE1323C"/>
    <w:multiLevelType w:val="hybridMultilevel"/>
    <w:tmpl w:val="B52AAB3E"/>
    <w:lvl w:ilvl="0" w:tplc="1AD2452A">
      <w:start w:val="1"/>
      <w:numFmt w:val="bullet"/>
      <w:lvlText w:val="•"/>
      <w:lvlJc w:val="left"/>
      <w:pPr>
        <w:tabs>
          <w:tab w:val="num" w:pos="720"/>
        </w:tabs>
        <w:ind w:left="720" w:hanging="360"/>
      </w:pPr>
      <w:rPr>
        <w:rFonts w:ascii="Arial" w:hAnsi="Arial" w:hint="default"/>
      </w:rPr>
    </w:lvl>
    <w:lvl w:ilvl="1" w:tplc="D0EA1612" w:tentative="1">
      <w:start w:val="1"/>
      <w:numFmt w:val="bullet"/>
      <w:lvlText w:val="•"/>
      <w:lvlJc w:val="left"/>
      <w:pPr>
        <w:tabs>
          <w:tab w:val="num" w:pos="1440"/>
        </w:tabs>
        <w:ind w:left="1440" w:hanging="360"/>
      </w:pPr>
      <w:rPr>
        <w:rFonts w:ascii="Arial" w:hAnsi="Arial" w:hint="default"/>
      </w:rPr>
    </w:lvl>
    <w:lvl w:ilvl="2" w:tplc="F24CDE2E" w:tentative="1">
      <w:start w:val="1"/>
      <w:numFmt w:val="bullet"/>
      <w:lvlText w:val="•"/>
      <w:lvlJc w:val="left"/>
      <w:pPr>
        <w:tabs>
          <w:tab w:val="num" w:pos="2160"/>
        </w:tabs>
        <w:ind w:left="2160" w:hanging="360"/>
      </w:pPr>
      <w:rPr>
        <w:rFonts w:ascii="Arial" w:hAnsi="Arial" w:hint="default"/>
      </w:rPr>
    </w:lvl>
    <w:lvl w:ilvl="3" w:tplc="187835A8" w:tentative="1">
      <w:start w:val="1"/>
      <w:numFmt w:val="bullet"/>
      <w:lvlText w:val="•"/>
      <w:lvlJc w:val="left"/>
      <w:pPr>
        <w:tabs>
          <w:tab w:val="num" w:pos="2880"/>
        </w:tabs>
        <w:ind w:left="2880" w:hanging="360"/>
      </w:pPr>
      <w:rPr>
        <w:rFonts w:ascii="Arial" w:hAnsi="Arial" w:hint="default"/>
      </w:rPr>
    </w:lvl>
    <w:lvl w:ilvl="4" w:tplc="DCA8C158" w:tentative="1">
      <w:start w:val="1"/>
      <w:numFmt w:val="bullet"/>
      <w:lvlText w:val="•"/>
      <w:lvlJc w:val="left"/>
      <w:pPr>
        <w:tabs>
          <w:tab w:val="num" w:pos="3600"/>
        </w:tabs>
        <w:ind w:left="3600" w:hanging="360"/>
      </w:pPr>
      <w:rPr>
        <w:rFonts w:ascii="Arial" w:hAnsi="Arial" w:hint="default"/>
      </w:rPr>
    </w:lvl>
    <w:lvl w:ilvl="5" w:tplc="D6E0DDE0" w:tentative="1">
      <w:start w:val="1"/>
      <w:numFmt w:val="bullet"/>
      <w:lvlText w:val="•"/>
      <w:lvlJc w:val="left"/>
      <w:pPr>
        <w:tabs>
          <w:tab w:val="num" w:pos="4320"/>
        </w:tabs>
        <w:ind w:left="4320" w:hanging="360"/>
      </w:pPr>
      <w:rPr>
        <w:rFonts w:ascii="Arial" w:hAnsi="Arial" w:hint="default"/>
      </w:rPr>
    </w:lvl>
    <w:lvl w:ilvl="6" w:tplc="669604B2" w:tentative="1">
      <w:start w:val="1"/>
      <w:numFmt w:val="bullet"/>
      <w:lvlText w:val="•"/>
      <w:lvlJc w:val="left"/>
      <w:pPr>
        <w:tabs>
          <w:tab w:val="num" w:pos="5040"/>
        </w:tabs>
        <w:ind w:left="5040" w:hanging="360"/>
      </w:pPr>
      <w:rPr>
        <w:rFonts w:ascii="Arial" w:hAnsi="Arial" w:hint="default"/>
      </w:rPr>
    </w:lvl>
    <w:lvl w:ilvl="7" w:tplc="5FA6C422" w:tentative="1">
      <w:start w:val="1"/>
      <w:numFmt w:val="bullet"/>
      <w:lvlText w:val="•"/>
      <w:lvlJc w:val="left"/>
      <w:pPr>
        <w:tabs>
          <w:tab w:val="num" w:pos="5760"/>
        </w:tabs>
        <w:ind w:left="5760" w:hanging="360"/>
      </w:pPr>
      <w:rPr>
        <w:rFonts w:ascii="Arial" w:hAnsi="Arial" w:hint="default"/>
      </w:rPr>
    </w:lvl>
    <w:lvl w:ilvl="8" w:tplc="E7B6C3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A61658"/>
    <w:multiLevelType w:val="hybridMultilevel"/>
    <w:tmpl w:val="439AF14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13C083C"/>
    <w:multiLevelType w:val="hybridMultilevel"/>
    <w:tmpl w:val="14A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D6CE0"/>
    <w:multiLevelType w:val="hybridMultilevel"/>
    <w:tmpl w:val="46C67656"/>
    <w:lvl w:ilvl="0" w:tplc="407084DE">
      <w:start w:val="1"/>
      <w:numFmt w:val="bullet"/>
      <w:lvlText w:val="•"/>
      <w:lvlJc w:val="left"/>
      <w:pPr>
        <w:tabs>
          <w:tab w:val="num" w:pos="720"/>
        </w:tabs>
        <w:ind w:left="720" w:hanging="360"/>
      </w:pPr>
      <w:rPr>
        <w:rFonts w:ascii="Arial" w:hAnsi="Arial" w:hint="default"/>
      </w:rPr>
    </w:lvl>
    <w:lvl w:ilvl="1" w:tplc="A8380D3C" w:tentative="1">
      <w:start w:val="1"/>
      <w:numFmt w:val="bullet"/>
      <w:lvlText w:val="•"/>
      <w:lvlJc w:val="left"/>
      <w:pPr>
        <w:tabs>
          <w:tab w:val="num" w:pos="1440"/>
        </w:tabs>
        <w:ind w:left="1440" w:hanging="360"/>
      </w:pPr>
      <w:rPr>
        <w:rFonts w:ascii="Arial" w:hAnsi="Arial" w:hint="default"/>
      </w:rPr>
    </w:lvl>
    <w:lvl w:ilvl="2" w:tplc="1FD6CB0C" w:tentative="1">
      <w:start w:val="1"/>
      <w:numFmt w:val="bullet"/>
      <w:lvlText w:val="•"/>
      <w:lvlJc w:val="left"/>
      <w:pPr>
        <w:tabs>
          <w:tab w:val="num" w:pos="2160"/>
        </w:tabs>
        <w:ind w:left="2160" w:hanging="360"/>
      </w:pPr>
      <w:rPr>
        <w:rFonts w:ascii="Arial" w:hAnsi="Arial" w:hint="default"/>
      </w:rPr>
    </w:lvl>
    <w:lvl w:ilvl="3" w:tplc="25801954" w:tentative="1">
      <w:start w:val="1"/>
      <w:numFmt w:val="bullet"/>
      <w:lvlText w:val="•"/>
      <w:lvlJc w:val="left"/>
      <w:pPr>
        <w:tabs>
          <w:tab w:val="num" w:pos="2880"/>
        </w:tabs>
        <w:ind w:left="2880" w:hanging="360"/>
      </w:pPr>
      <w:rPr>
        <w:rFonts w:ascii="Arial" w:hAnsi="Arial" w:hint="default"/>
      </w:rPr>
    </w:lvl>
    <w:lvl w:ilvl="4" w:tplc="35903738" w:tentative="1">
      <w:start w:val="1"/>
      <w:numFmt w:val="bullet"/>
      <w:lvlText w:val="•"/>
      <w:lvlJc w:val="left"/>
      <w:pPr>
        <w:tabs>
          <w:tab w:val="num" w:pos="3600"/>
        </w:tabs>
        <w:ind w:left="3600" w:hanging="360"/>
      </w:pPr>
      <w:rPr>
        <w:rFonts w:ascii="Arial" w:hAnsi="Arial" w:hint="default"/>
      </w:rPr>
    </w:lvl>
    <w:lvl w:ilvl="5" w:tplc="DCFEACEE" w:tentative="1">
      <w:start w:val="1"/>
      <w:numFmt w:val="bullet"/>
      <w:lvlText w:val="•"/>
      <w:lvlJc w:val="left"/>
      <w:pPr>
        <w:tabs>
          <w:tab w:val="num" w:pos="4320"/>
        </w:tabs>
        <w:ind w:left="4320" w:hanging="360"/>
      </w:pPr>
      <w:rPr>
        <w:rFonts w:ascii="Arial" w:hAnsi="Arial" w:hint="default"/>
      </w:rPr>
    </w:lvl>
    <w:lvl w:ilvl="6" w:tplc="AE520928" w:tentative="1">
      <w:start w:val="1"/>
      <w:numFmt w:val="bullet"/>
      <w:lvlText w:val="•"/>
      <w:lvlJc w:val="left"/>
      <w:pPr>
        <w:tabs>
          <w:tab w:val="num" w:pos="5040"/>
        </w:tabs>
        <w:ind w:left="5040" w:hanging="360"/>
      </w:pPr>
      <w:rPr>
        <w:rFonts w:ascii="Arial" w:hAnsi="Arial" w:hint="default"/>
      </w:rPr>
    </w:lvl>
    <w:lvl w:ilvl="7" w:tplc="AF3C09F2" w:tentative="1">
      <w:start w:val="1"/>
      <w:numFmt w:val="bullet"/>
      <w:lvlText w:val="•"/>
      <w:lvlJc w:val="left"/>
      <w:pPr>
        <w:tabs>
          <w:tab w:val="num" w:pos="5760"/>
        </w:tabs>
        <w:ind w:left="5760" w:hanging="360"/>
      </w:pPr>
      <w:rPr>
        <w:rFonts w:ascii="Arial" w:hAnsi="Arial" w:hint="default"/>
      </w:rPr>
    </w:lvl>
    <w:lvl w:ilvl="8" w:tplc="D61464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630515"/>
    <w:multiLevelType w:val="hybridMultilevel"/>
    <w:tmpl w:val="607264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733582B"/>
    <w:multiLevelType w:val="hybridMultilevel"/>
    <w:tmpl w:val="7944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1341F"/>
    <w:multiLevelType w:val="hybridMultilevel"/>
    <w:tmpl w:val="B00C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E1A76"/>
    <w:multiLevelType w:val="hybridMultilevel"/>
    <w:tmpl w:val="439AF14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2016AE9"/>
    <w:multiLevelType w:val="hybridMultilevel"/>
    <w:tmpl w:val="5F54B44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957609C"/>
    <w:multiLevelType w:val="hybridMultilevel"/>
    <w:tmpl w:val="341E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B21D4"/>
    <w:multiLevelType w:val="hybridMultilevel"/>
    <w:tmpl w:val="F8DC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279BB"/>
    <w:multiLevelType w:val="hybridMultilevel"/>
    <w:tmpl w:val="84205A42"/>
    <w:lvl w:ilvl="0" w:tplc="96B64BE4">
      <w:start w:val="1"/>
      <w:numFmt w:val="bullet"/>
      <w:lvlText w:val=""/>
      <w:lvlJc w:val="left"/>
      <w:pPr>
        <w:ind w:left="720" w:hanging="720"/>
      </w:pPr>
      <w:rPr>
        <w:rFonts w:ascii="Wingdings 2" w:hAnsi="Wingdings 2" w:hint="default"/>
      </w:rPr>
    </w:lvl>
    <w:lvl w:ilvl="1" w:tplc="04090003">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D08C3"/>
    <w:multiLevelType w:val="hybridMultilevel"/>
    <w:tmpl w:val="03E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56A29"/>
    <w:multiLevelType w:val="hybridMultilevel"/>
    <w:tmpl w:val="FDFAEE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36B57A3"/>
    <w:multiLevelType w:val="hybridMultilevel"/>
    <w:tmpl w:val="5F54B44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46137A9"/>
    <w:multiLevelType w:val="hybridMultilevel"/>
    <w:tmpl w:val="3A204A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5861801"/>
    <w:multiLevelType w:val="hybridMultilevel"/>
    <w:tmpl w:val="1556D7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574FF"/>
    <w:multiLevelType w:val="hybridMultilevel"/>
    <w:tmpl w:val="883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16E1C"/>
    <w:multiLevelType w:val="hybridMultilevel"/>
    <w:tmpl w:val="0A00DD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71F21D8"/>
    <w:multiLevelType w:val="hybridMultilevel"/>
    <w:tmpl w:val="2FE26B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7984CFE"/>
    <w:multiLevelType w:val="hybridMultilevel"/>
    <w:tmpl w:val="AB72B6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957544C"/>
    <w:multiLevelType w:val="hybridMultilevel"/>
    <w:tmpl w:val="7172C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0820F4"/>
    <w:multiLevelType w:val="hybridMultilevel"/>
    <w:tmpl w:val="ADE8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61E5A"/>
    <w:multiLevelType w:val="hybridMultilevel"/>
    <w:tmpl w:val="5594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01610"/>
    <w:multiLevelType w:val="hybridMultilevel"/>
    <w:tmpl w:val="515813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7"/>
  </w:num>
  <w:num w:numId="3">
    <w:abstractNumId w:val="29"/>
  </w:num>
  <w:num w:numId="4">
    <w:abstractNumId w:val="12"/>
  </w:num>
  <w:num w:numId="5">
    <w:abstractNumId w:val="9"/>
  </w:num>
  <w:num w:numId="6">
    <w:abstractNumId w:val="16"/>
  </w:num>
  <w:num w:numId="7">
    <w:abstractNumId w:val="36"/>
  </w:num>
  <w:num w:numId="8">
    <w:abstractNumId w:val="4"/>
  </w:num>
  <w:num w:numId="9">
    <w:abstractNumId w:val="34"/>
  </w:num>
  <w:num w:numId="10">
    <w:abstractNumId w:val="13"/>
  </w:num>
  <w:num w:numId="11">
    <w:abstractNumId w:val="3"/>
  </w:num>
  <w:num w:numId="12">
    <w:abstractNumId w:val="18"/>
  </w:num>
  <w:num w:numId="13">
    <w:abstractNumId w:val="25"/>
  </w:num>
  <w:num w:numId="14">
    <w:abstractNumId w:val="10"/>
  </w:num>
  <w:num w:numId="15">
    <w:abstractNumId w:val="5"/>
  </w:num>
  <w:num w:numId="16">
    <w:abstractNumId w:val="17"/>
  </w:num>
  <w:num w:numId="17">
    <w:abstractNumId w:val="7"/>
  </w:num>
  <w:num w:numId="18">
    <w:abstractNumId w:val="20"/>
  </w:num>
  <w:num w:numId="19">
    <w:abstractNumId w:val="26"/>
  </w:num>
  <w:num w:numId="20">
    <w:abstractNumId w:val="21"/>
  </w:num>
  <w:num w:numId="21">
    <w:abstractNumId w:val="32"/>
  </w:num>
  <w:num w:numId="22">
    <w:abstractNumId w:val="33"/>
  </w:num>
  <w:num w:numId="23">
    <w:abstractNumId w:val="14"/>
  </w:num>
  <w:num w:numId="24">
    <w:abstractNumId w:val="27"/>
  </w:num>
  <w:num w:numId="25">
    <w:abstractNumId w:val="31"/>
  </w:num>
  <w:num w:numId="26">
    <w:abstractNumId w:val="2"/>
  </w:num>
  <w:num w:numId="27">
    <w:abstractNumId w:val="0"/>
  </w:num>
  <w:num w:numId="28">
    <w:abstractNumId w:val="23"/>
  </w:num>
  <w:num w:numId="29">
    <w:abstractNumId w:val="15"/>
  </w:num>
  <w:num w:numId="30">
    <w:abstractNumId w:val="6"/>
  </w:num>
  <w:num w:numId="31">
    <w:abstractNumId w:val="24"/>
  </w:num>
  <w:num w:numId="32">
    <w:abstractNumId w:val="8"/>
  </w:num>
  <w:num w:numId="33">
    <w:abstractNumId w:val="1"/>
  </w:num>
  <w:num w:numId="34">
    <w:abstractNumId w:val="22"/>
  </w:num>
  <w:num w:numId="35">
    <w:abstractNumId w:val="11"/>
  </w:num>
  <w:num w:numId="36">
    <w:abstractNumId w:val="28"/>
  </w:num>
  <w:num w:numId="37">
    <w:abstractNumId w:val="30"/>
  </w:num>
  <w:num w:numId="38">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rilyn.keaton@gmail.com">
    <w15:presenceInfo w15:providerId="Windows Live" w15:userId="c0cafe0ac2c0a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8B"/>
    <w:rsid w:val="000022C9"/>
    <w:rsid w:val="000064BA"/>
    <w:rsid w:val="0001016F"/>
    <w:rsid w:val="00010D56"/>
    <w:rsid w:val="00016E6F"/>
    <w:rsid w:val="00042F5D"/>
    <w:rsid w:val="000711DE"/>
    <w:rsid w:val="00072B42"/>
    <w:rsid w:val="00095640"/>
    <w:rsid w:val="000A4724"/>
    <w:rsid w:val="000A7C96"/>
    <w:rsid w:val="000A7E1E"/>
    <w:rsid w:val="000C51CF"/>
    <w:rsid w:val="000C7FE3"/>
    <w:rsid w:val="000D1F72"/>
    <w:rsid w:val="000E1138"/>
    <w:rsid w:val="000E776E"/>
    <w:rsid w:val="000F4073"/>
    <w:rsid w:val="000F69A7"/>
    <w:rsid w:val="001072BD"/>
    <w:rsid w:val="0011056A"/>
    <w:rsid w:val="00115267"/>
    <w:rsid w:val="001171A4"/>
    <w:rsid w:val="001219D9"/>
    <w:rsid w:val="001334DE"/>
    <w:rsid w:val="00145C04"/>
    <w:rsid w:val="00145F06"/>
    <w:rsid w:val="00147007"/>
    <w:rsid w:val="00155188"/>
    <w:rsid w:val="00161680"/>
    <w:rsid w:val="00161B05"/>
    <w:rsid w:val="00163F3B"/>
    <w:rsid w:val="00164E2E"/>
    <w:rsid w:val="001679BE"/>
    <w:rsid w:val="001702FE"/>
    <w:rsid w:val="00172F32"/>
    <w:rsid w:val="001739BD"/>
    <w:rsid w:val="0017556F"/>
    <w:rsid w:val="001837E8"/>
    <w:rsid w:val="001841E0"/>
    <w:rsid w:val="00185877"/>
    <w:rsid w:val="001872E7"/>
    <w:rsid w:val="00195FBD"/>
    <w:rsid w:val="001A4D8B"/>
    <w:rsid w:val="001C3EC9"/>
    <w:rsid w:val="001D557B"/>
    <w:rsid w:val="001D716B"/>
    <w:rsid w:val="001E4409"/>
    <w:rsid w:val="001F257C"/>
    <w:rsid w:val="001F51E8"/>
    <w:rsid w:val="001F61E9"/>
    <w:rsid w:val="001F67DB"/>
    <w:rsid w:val="002078D7"/>
    <w:rsid w:val="002161A5"/>
    <w:rsid w:val="0021740E"/>
    <w:rsid w:val="00220958"/>
    <w:rsid w:val="00226596"/>
    <w:rsid w:val="00232EEC"/>
    <w:rsid w:val="00250F7E"/>
    <w:rsid w:val="00254355"/>
    <w:rsid w:val="00267B94"/>
    <w:rsid w:val="0029361B"/>
    <w:rsid w:val="00295F74"/>
    <w:rsid w:val="002973D1"/>
    <w:rsid w:val="002A69C3"/>
    <w:rsid w:val="002B1944"/>
    <w:rsid w:val="002E0B6A"/>
    <w:rsid w:val="002F0EBC"/>
    <w:rsid w:val="002F1AD1"/>
    <w:rsid w:val="003025EE"/>
    <w:rsid w:val="00303389"/>
    <w:rsid w:val="00303C69"/>
    <w:rsid w:val="003048E5"/>
    <w:rsid w:val="00324651"/>
    <w:rsid w:val="0033515B"/>
    <w:rsid w:val="003414CC"/>
    <w:rsid w:val="0034341D"/>
    <w:rsid w:val="00351198"/>
    <w:rsid w:val="00352CA0"/>
    <w:rsid w:val="0036698D"/>
    <w:rsid w:val="00366AF7"/>
    <w:rsid w:val="003725BA"/>
    <w:rsid w:val="003771EE"/>
    <w:rsid w:val="00390565"/>
    <w:rsid w:val="003C164A"/>
    <w:rsid w:val="003C2F4E"/>
    <w:rsid w:val="003C616E"/>
    <w:rsid w:val="003E4757"/>
    <w:rsid w:val="003E7D8C"/>
    <w:rsid w:val="003F2FA0"/>
    <w:rsid w:val="004052A9"/>
    <w:rsid w:val="00407E5B"/>
    <w:rsid w:val="004109C8"/>
    <w:rsid w:val="00412611"/>
    <w:rsid w:val="00427006"/>
    <w:rsid w:val="00432C37"/>
    <w:rsid w:val="00440053"/>
    <w:rsid w:val="0044148A"/>
    <w:rsid w:val="0044309D"/>
    <w:rsid w:val="00445BDE"/>
    <w:rsid w:val="004505D1"/>
    <w:rsid w:val="004602B6"/>
    <w:rsid w:val="004701E5"/>
    <w:rsid w:val="00472908"/>
    <w:rsid w:val="00475C7A"/>
    <w:rsid w:val="00477323"/>
    <w:rsid w:val="004811E3"/>
    <w:rsid w:val="00481883"/>
    <w:rsid w:val="00494747"/>
    <w:rsid w:val="004A0C0C"/>
    <w:rsid w:val="004A1E65"/>
    <w:rsid w:val="004A25ED"/>
    <w:rsid w:val="004A4943"/>
    <w:rsid w:val="004C04B9"/>
    <w:rsid w:val="004E5D17"/>
    <w:rsid w:val="004E6E47"/>
    <w:rsid w:val="004E7E21"/>
    <w:rsid w:val="004F10F5"/>
    <w:rsid w:val="004F5227"/>
    <w:rsid w:val="0051250A"/>
    <w:rsid w:val="0053118E"/>
    <w:rsid w:val="0053456B"/>
    <w:rsid w:val="0055241E"/>
    <w:rsid w:val="005573CE"/>
    <w:rsid w:val="00572947"/>
    <w:rsid w:val="00576E61"/>
    <w:rsid w:val="00577BE4"/>
    <w:rsid w:val="00582B4A"/>
    <w:rsid w:val="00592849"/>
    <w:rsid w:val="00597D73"/>
    <w:rsid w:val="005A06F8"/>
    <w:rsid w:val="005A194E"/>
    <w:rsid w:val="005A5116"/>
    <w:rsid w:val="005B6483"/>
    <w:rsid w:val="005B6FA5"/>
    <w:rsid w:val="005D37E5"/>
    <w:rsid w:val="005D6D0D"/>
    <w:rsid w:val="005D79C9"/>
    <w:rsid w:val="005E5878"/>
    <w:rsid w:val="005E6F85"/>
    <w:rsid w:val="00602CDA"/>
    <w:rsid w:val="00615C36"/>
    <w:rsid w:val="00624043"/>
    <w:rsid w:val="00660EB4"/>
    <w:rsid w:val="00664994"/>
    <w:rsid w:val="00666A36"/>
    <w:rsid w:val="00667535"/>
    <w:rsid w:val="006709A7"/>
    <w:rsid w:val="006709F9"/>
    <w:rsid w:val="00670E7E"/>
    <w:rsid w:val="0067403D"/>
    <w:rsid w:val="006776D7"/>
    <w:rsid w:val="006A76DA"/>
    <w:rsid w:val="006C511D"/>
    <w:rsid w:val="006C6D93"/>
    <w:rsid w:val="006D3D8D"/>
    <w:rsid w:val="006F011E"/>
    <w:rsid w:val="006F36C4"/>
    <w:rsid w:val="00702E14"/>
    <w:rsid w:val="0070345B"/>
    <w:rsid w:val="00712175"/>
    <w:rsid w:val="007155EA"/>
    <w:rsid w:val="00715DCC"/>
    <w:rsid w:val="0073454D"/>
    <w:rsid w:val="00735A63"/>
    <w:rsid w:val="00770500"/>
    <w:rsid w:val="00792BEC"/>
    <w:rsid w:val="007D698B"/>
    <w:rsid w:val="007E76F0"/>
    <w:rsid w:val="007F22DF"/>
    <w:rsid w:val="007F5DBD"/>
    <w:rsid w:val="0081296F"/>
    <w:rsid w:val="00816BBA"/>
    <w:rsid w:val="00820909"/>
    <w:rsid w:val="00823A6D"/>
    <w:rsid w:val="00844029"/>
    <w:rsid w:val="00847D75"/>
    <w:rsid w:val="0086199A"/>
    <w:rsid w:val="00862957"/>
    <w:rsid w:val="0087389A"/>
    <w:rsid w:val="0088002B"/>
    <w:rsid w:val="00885D46"/>
    <w:rsid w:val="008961B5"/>
    <w:rsid w:val="008C2429"/>
    <w:rsid w:val="008D3A64"/>
    <w:rsid w:val="008D4796"/>
    <w:rsid w:val="008E2B45"/>
    <w:rsid w:val="008E5598"/>
    <w:rsid w:val="008F32ED"/>
    <w:rsid w:val="00904A6A"/>
    <w:rsid w:val="00912236"/>
    <w:rsid w:val="0091779B"/>
    <w:rsid w:val="00920253"/>
    <w:rsid w:val="00921AE3"/>
    <w:rsid w:val="00921F33"/>
    <w:rsid w:val="0092708D"/>
    <w:rsid w:val="0092746A"/>
    <w:rsid w:val="00935B72"/>
    <w:rsid w:val="00950C22"/>
    <w:rsid w:val="00951AB2"/>
    <w:rsid w:val="00960325"/>
    <w:rsid w:val="00965687"/>
    <w:rsid w:val="009676FC"/>
    <w:rsid w:val="009747B0"/>
    <w:rsid w:val="0098232E"/>
    <w:rsid w:val="009A7375"/>
    <w:rsid w:val="009B08C3"/>
    <w:rsid w:val="009B6E08"/>
    <w:rsid w:val="009C6F10"/>
    <w:rsid w:val="009D2BB4"/>
    <w:rsid w:val="009D5C86"/>
    <w:rsid w:val="009E2ECA"/>
    <w:rsid w:val="009E789B"/>
    <w:rsid w:val="009F00DF"/>
    <w:rsid w:val="00A01C6C"/>
    <w:rsid w:val="00A061E9"/>
    <w:rsid w:val="00A130AE"/>
    <w:rsid w:val="00A15FEB"/>
    <w:rsid w:val="00A27D76"/>
    <w:rsid w:val="00A36E94"/>
    <w:rsid w:val="00A56238"/>
    <w:rsid w:val="00A74308"/>
    <w:rsid w:val="00A81740"/>
    <w:rsid w:val="00AA23C2"/>
    <w:rsid w:val="00AB011F"/>
    <w:rsid w:val="00AB2F50"/>
    <w:rsid w:val="00AB32A6"/>
    <w:rsid w:val="00AC37BA"/>
    <w:rsid w:val="00AC3AA3"/>
    <w:rsid w:val="00AE62E6"/>
    <w:rsid w:val="00AE6E7F"/>
    <w:rsid w:val="00B02A2A"/>
    <w:rsid w:val="00B12882"/>
    <w:rsid w:val="00B13C0F"/>
    <w:rsid w:val="00B14655"/>
    <w:rsid w:val="00B178C8"/>
    <w:rsid w:val="00B2220F"/>
    <w:rsid w:val="00B25941"/>
    <w:rsid w:val="00B30AFE"/>
    <w:rsid w:val="00B426AC"/>
    <w:rsid w:val="00B566C0"/>
    <w:rsid w:val="00B639D4"/>
    <w:rsid w:val="00B710F0"/>
    <w:rsid w:val="00B75EE1"/>
    <w:rsid w:val="00B85299"/>
    <w:rsid w:val="00B8575C"/>
    <w:rsid w:val="00B93BBF"/>
    <w:rsid w:val="00BB2820"/>
    <w:rsid w:val="00BE0180"/>
    <w:rsid w:val="00BE0F09"/>
    <w:rsid w:val="00BE3515"/>
    <w:rsid w:val="00BF0D47"/>
    <w:rsid w:val="00BF142C"/>
    <w:rsid w:val="00BF60DF"/>
    <w:rsid w:val="00BF6B4C"/>
    <w:rsid w:val="00C46683"/>
    <w:rsid w:val="00C46FB1"/>
    <w:rsid w:val="00C4763B"/>
    <w:rsid w:val="00C50A07"/>
    <w:rsid w:val="00C51373"/>
    <w:rsid w:val="00C52DE0"/>
    <w:rsid w:val="00C5540E"/>
    <w:rsid w:val="00C579D0"/>
    <w:rsid w:val="00C73109"/>
    <w:rsid w:val="00C9427B"/>
    <w:rsid w:val="00C95107"/>
    <w:rsid w:val="00CA33EB"/>
    <w:rsid w:val="00CA76C1"/>
    <w:rsid w:val="00CB2855"/>
    <w:rsid w:val="00CC2E0F"/>
    <w:rsid w:val="00CD210A"/>
    <w:rsid w:val="00CD6ABE"/>
    <w:rsid w:val="00CE50A4"/>
    <w:rsid w:val="00CF5E37"/>
    <w:rsid w:val="00CF62B2"/>
    <w:rsid w:val="00D02F80"/>
    <w:rsid w:val="00D04850"/>
    <w:rsid w:val="00D2530C"/>
    <w:rsid w:val="00D3144A"/>
    <w:rsid w:val="00D317F4"/>
    <w:rsid w:val="00D341AB"/>
    <w:rsid w:val="00D64B51"/>
    <w:rsid w:val="00D82ED0"/>
    <w:rsid w:val="00D83DAC"/>
    <w:rsid w:val="00D93325"/>
    <w:rsid w:val="00D93D8B"/>
    <w:rsid w:val="00D95A24"/>
    <w:rsid w:val="00D96947"/>
    <w:rsid w:val="00DA0C69"/>
    <w:rsid w:val="00DA71B5"/>
    <w:rsid w:val="00DD3AD3"/>
    <w:rsid w:val="00DF58DB"/>
    <w:rsid w:val="00E048AD"/>
    <w:rsid w:val="00E24706"/>
    <w:rsid w:val="00E2544C"/>
    <w:rsid w:val="00E445BB"/>
    <w:rsid w:val="00E95B8C"/>
    <w:rsid w:val="00EA0AFF"/>
    <w:rsid w:val="00EA6646"/>
    <w:rsid w:val="00EC3991"/>
    <w:rsid w:val="00EC6EC5"/>
    <w:rsid w:val="00EE47C1"/>
    <w:rsid w:val="00EE533D"/>
    <w:rsid w:val="00F13B9D"/>
    <w:rsid w:val="00F17C2E"/>
    <w:rsid w:val="00F2547F"/>
    <w:rsid w:val="00F33E9F"/>
    <w:rsid w:val="00F403B9"/>
    <w:rsid w:val="00F44F69"/>
    <w:rsid w:val="00F51A16"/>
    <w:rsid w:val="00F51F5E"/>
    <w:rsid w:val="00F70FE3"/>
    <w:rsid w:val="00F73C8D"/>
    <w:rsid w:val="00F83440"/>
    <w:rsid w:val="00F90D09"/>
    <w:rsid w:val="00F94AA3"/>
    <w:rsid w:val="00F978A1"/>
    <w:rsid w:val="00FA1AF1"/>
    <w:rsid w:val="00FA571F"/>
    <w:rsid w:val="00FB2920"/>
    <w:rsid w:val="00FB2F8F"/>
    <w:rsid w:val="00FB519B"/>
    <w:rsid w:val="00FB51AD"/>
    <w:rsid w:val="00FB6A9F"/>
    <w:rsid w:val="00FD0BD4"/>
    <w:rsid w:val="00FE625C"/>
    <w:rsid w:val="00FF6085"/>
    <w:rsid w:val="00FF7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9011D91"/>
  <w15:docId w15:val="{39660CFC-9391-439D-B31E-CA5440D9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AE3"/>
    <w:pPr>
      <w:spacing w:after="120" w:line="240" w:lineRule="auto"/>
    </w:pPr>
    <w:rPr>
      <w:rFonts w:ascii="Times New Roman" w:hAnsi="Times New Roman"/>
    </w:rPr>
  </w:style>
  <w:style w:type="paragraph" w:styleId="Heading1">
    <w:name w:val="heading 1"/>
    <w:basedOn w:val="Normal"/>
    <w:next w:val="Normal"/>
    <w:link w:val="Heading1Char"/>
    <w:uiPriority w:val="99"/>
    <w:qFormat/>
    <w:rsid w:val="001F257C"/>
    <w:pPr>
      <w:keepNext/>
      <w:keepLines/>
      <w:spacing w:before="480" w:after="0"/>
      <w:outlineLvl w:val="0"/>
    </w:pPr>
    <w:rPr>
      <w:rFonts w:ascii="Helvetica" w:eastAsiaTheme="majorEastAsia" w:hAnsi="Helvetica" w:cstheme="majorBidi"/>
      <w:b/>
      <w:bCs/>
      <w:color w:val="000000" w:themeColor="text1"/>
      <w:sz w:val="32"/>
      <w:szCs w:val="32"/>
    </w:rPr>
  </w:style>
  <w:style w:type="paragraph" w:styleId="Heading2">
    <w:name w:val="heading 2"/>
    <w:basedOn w:val="Normal"/>
    <w:next w:val="Normal"/>
    <w:link w:val="Heading2Char"/>
    <w:uiPriority w:val="99"/>
    <w:unhideWhenUsed/>
    <w:qFormat/>
    <w:rsid w:val="001F257C"/>
    <w:pPr>
      <w:keepNext/>
      <w:keepLines/>
      <w:spacing w:before="200" w:after="0"/>
      <w:outlineLvl w:val="1"/>
    </w:pPr>
    <w:rPr>
      <w:rFonts w:ascii="Helvetica" w:eastAsiaTheme="majorEastAsia" w:hAnsi="Helvetica" w:cstheme="majorBidi"/>
      <w:b/>
      <w:bCs/>
      <w:color w:val="000000" w:themeColor="text1"/>
      <w:sz w:val="26"/>
      <w:szCs w:val="26"/>
    </w:rPr>
  </w:style>
  <w:style w:type="paragraph" w:styleId="Heading3">
    <w:name w:val="heading 3"/>
    <w:basedOn w:val="Normal"/>
    <w:next w:val="Normal"/>
    <w:link w:val="Heading3Char"/>
    <w:uiPriority w:val="99"/>
    <w:unhideWhenUsed/>
    <w:qFormat/>
    <w:rsid w:val="001F257C"/>
    <w:pPr>
      <w:keepNext/>
      <w:keepLines/>
      <w:spacing w:before="200" w:after="0"/>
      <w:outlineLvl w:val="2"/>
    </w:pPr>
    <w:rPr>
      <w:rFonts w:ascii="Helvetica" w:eastAsiaTheme="majorEastAsia" w:hAnsi="Helvetica" w:cstheme="majorBidi"/>
      <w:b/>
      <w:bCs/>
    </w:rPr>
  </w:style>
  <w:style w:type="paragraph" w:styleId="Heading4">
    <w:name w:val="heading 4"/>
    <w:basedOn w:val="Normal"/>
    <w:next w:val="Normal"/>
    <w:link w:val="Heading4Char"/>
    <w:uiPriority w:val="99"/>
    <w:unhideWhenUsed/>
    <w:qFormat/>
    <w:rsid w:val="00CF62B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9"/>
    <w:qFormat/>
    <w:rsid w:val="00EA0AFF"/>
    <w:pPr>
      <w:keepNext/>
      <w:keepLines/>
      <w:widowControl/>
      <w:spacing w:before="200" w:after="100" w:afterAutospacing="1" w:line="276" w:lineRule="auto"/>
      <w:ind w:left="1008" w:hanging="1008"/>
      <w:outlineLvl w:val="4"/>
    </w:pPr>
    <w:rPr>
      <w:rFonts w:ascii="Cambria" w:eastAsia="MS ????" w:hAnsi="Cambria" w:cs="Times New Roman"/>
      <w:color w:val="243F60"/>
    </w:rPr>
  </w:style>
  <w:style w:type="paragraph" w:styleId="Heading6">
    <w:name w:val="heading 6"/>
    <w:basedOn w:val="Normal"/>
    <w:next w:val="Normal"/>
    <w:link w:val="Heading6Char"/>
    <w:uiPriority w:val="99"/>
    <w:qFormat/>
    <w:rsid w:val="00EA0AFF"/>
    <w:pPr>
      <w:keepNext/>
      <w:keepLines/>
      <w:widowControl/>
      <w:spacing w:before="200" w:after="100" w:afterAutospacing="1" w:line="276" w:lineRule="auto"/>
      <w:ind w:left="1152" w:hanging="1152"/>
      <w:outlineLvl w:val="5"/>
    </w:pPr>
    <w:rPr>
      <w:rFonts w:ascii="Cambria" w:eastAsia="MS ????" w:hAnsi="Cambria" w:cs="Times New Roman"/>
      <w:i/>
      <w:iCs/>
      <w:color w:val="243F60"/>
    </w:rPr>
  </w:style>
  <w:style w:type="paragraph" w:styleId="Heading7">
    <w:name w:val="heading 7"/>
    <w:basedOn w:val="Normal"/>
    <w:next w:val="Normal"/>
    <w:link w:val="Heading7Char"/>
    <w:uiPriority w:val="99"/>
    <w:qFormat/>
    <w:rsid w:val="00EA0AFF"/>
    <w:pPr>
      <w:keepNext/>
      <w:keepLines/>
      <w:widowControl/>
      <w:spacing w:before="200" w:after="100" w:afterAutospacing="1" w:line="276" w:lineRule="auto"/>
      <w:ind w:left="1296" w:hanging="1296"/>
      <w:outlineLvl w:val="6"/>
    </w:pPr>
    <w:rPr>
      <w:rFonts w:ascii="Cambria" w:eastAsia="MS ????" w:hAnsi="Cambria" w:cs="Times New Roman"/>
      <w:i/>
      <w:iCs/>
      <w:color w:val="404040"/>
    </w:rPr>
  </w:style>
  <w:style w:type="paragraph" w:styleId="Heading8">
    <w:name w:val="heading 8"/>
    <w:basedOn w:val="Normal"/>
    <w:next w:val="Normal"/>
    <w:link w:val="Heading8Char"/>
    <w:uiPriority w:val="99"/>
    <w:qFormat/>
    <w:rsid w:val="00EA0AFF"/>
    <w:pPr>
      <w:keepNext/>
      <w:keepLines/>
      <w:widowControl/>
      <w:spacing w:before="200" w:after="100" w:afterAutospacing="1" w:line="276" w:lineRule="auto"/>
      <w:ind w:left="1440" w:hanging="1440"/>
      <w:outlineLvl w:val="7"/>
    </w:pPr>
    <w:rPr>
      <w:rFonts w:ascii="Cambria" w:eastAsia="MS ????" w:hAnsi="Cambria" w:cs="Times New Roman"/>
      <w:color w:val="404040"/>
      <w:szCs w:val="20"/>
    </w:rPr>
  </w:style>
  <w:style w:type="paragraph" w:styleId="Heading9">
    <w:name w:val="heading 9"/>
    <w:basedOn w:val="Normal"/>
    <w:next w:val="Normal"/>
    <w:link w:val="Heading9Char"/>
    <w:uiPriority w:val="99"/>
    <w:qFormat/>
    <w:rsid w:val="00EA0AFF"/>
    <w:pPr>
      <w:keepNext/>
      <w:keepLines/>
      <w:widowControl/>
      <w:spacing w:before="200" w:after="100" w:afterAutospacing="1" w:line="276" w:lineRule="auto"/>
      <w:ind w:left="1584" w:hanging="1584"/>
      <w:outlineLvl w:val="8"/>
    </w:pPr>
    <w:rPr>
      <w:rFonts w:ascii="Cambria" w:eastAsia="MS ????"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F257C"/>
    <w:rPr>
      <w:rFonts w:ascii="Helvetica" w:eastAsiaTheme="majorEastAsia" w:hAnsi="Helvetica" w:cstheme="majorBidi"/>
      <w:b/>
      <w:bCs/>
      <w:color w:val="000000" w:themeColor="text1"/>
      <w:sz w:val="32"/>
      <w:szCs w:val="32"/>
    </w:rPr>
  </w:style>
  <w:style w:type="character" w:customStyle="1" w:styleId="Heading2Char">
    <w:name w:val="Heading 2 Char"/>
    <w:basedOn w:val="DefaultParagraphFont"/>
    <w:link w:val="Heading2"/>
    <w:uiPriority w:val="99"/>
    <w:rsid w:val="001F257C"/>
    <w:rPr>
      <w:rFonts w:ascii="Helvetica" w:eastAsiaTheme="majorEastAsia" w:hAnsi="Helvetica" w:cstheme="majorBidi"/>
      <w:b/>
      <w:bCs/>
      <w:color w:val="000000" w:themeColor="text1"/>
      <w:sz w:val="26"/>
      <w:szCs w:val="26"/>
    </w:rPr>
  </w:style>
  <w:style w:type="character" w:customStyle="1" w:styleId="Heading3Char">
    <w:name w:val="Heading 3 Char"/>
    <w:basedOn w:val="DefaultParagraphFont"/>
    <w:link w:val="Heading3"/>
    <w:uiPriority w:val="99"/>
    <w:rsid w:val="001F257C"/>
    <w:rPr>
      <w:rFonts w:ascii="Helvetica" w:eastAsiaTheme="majorEastAsia" w:hAnsi="Helvetica" w:cstheme="majorBidi"/>
      <w:b/>
      <w:bCs/>
    </w:rPr>
  </w:style>
  <w:style w:type="character" w:customStyle="1" w:styleId="Heading4Char">
    <w:name w:val="Heading 4 Char"/>
    <w:basedOn w:val="DefaultParagraphFont"/>
    <w:link w:val="Heading4"/>
    <w:uiPriority w:val="99"/>
    <w:rsid w:val="00CF62B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9"/>
    <w:rsid w:val="00EA0AFF"/>
    <w:rPr>
      <w:rFonts w:ascii="Cambria" w:eastAsia="MS ????" w:hAnsi="Cambria" w:cs="Times New Roman"/>
      <w:color w:val="243F60"/>
    </w:rPr>
  </w:style>
  <w:style w:type="character" w:customStyle="1" w:styleId="Heading6Char">
    <w:name w:val="Heading 6 Char"/>
    <w:basedOn w:val="DefaultParagraphFont"/>
    <w:link w:val="Heading6"/>
    <w:uiPriority w:val="99"/>
    <w:rsid w:val="00EA0AFF"/>
    <w:rPr>
      <w:rFonts w:ascii="Cambria" w:eastAsia="MS ????" w:hAnsi="Cambria" w:cs="Times New Roman"/>
      <w:i/>
      <w:iCs/>
      <w:color w:val="243F60"/>
    </w:rPr>
  </w:style>
  <w:style w:type="character" w:customStyle="1" w:styleId="Heading7Char">
    <w:name w:val="Heading 7 Char"/>
    <w:basedOn w:val="DefaultParagraphFont"/>
    <w:link w:val="Heading7"/>
    <w:uiPriority w:val="99"/>
    <w:rsid w:val="00EA0AFF"/>
    <w:rPr>
      <w:rFonts w:ascii="Cambria" w:eastAsia="MS ????" w:hAnsi="Cambria" w:cs="Times New Roman"/>
      <w:i/>
      <w:iCs/>
      <w:color w:val="404040"/>
    </w:rPr>
  </w:style>
  <w:style w:type="character" w:customStyle="1" w:styleId="Heading8Char">
    <w:name w:val="Heading 8 Char"/>
    <w:basedOn w:val="DefaultParagraphFont"/>
    <w:link w:val="Heading8"/>
    <w:uiPriority w:val="99"/>
    <w:rsid w:val="00EA0AFF"/>
    <w:rPr>
      <w:rFonts w:ascii="Cambria" w:eastAsia="MS ????" w:hAnsi="Cambria" w:cs="Times New Roman"/>
      <w:color w:val="404040"/>
      <w:szCs w:val="20"/>
    </w:rPr>
  </w:style>
  <w:style w:type="character" w:customStyle="1" w:styleId="Heading9Char">
    <w:name w:val="Heading 9 Char"/>
    <w:basedOn w:val="DefaultParagraphFont"/>
    <w:link w:val="Heading9"/>
    <w:uiPriority w:val="99"/>
    <w:rsid w:val="00EA0AFF"/>
    <w:rPr>
      <w:rFonts w:ascii="Cambria" w:eastAsia="MS ????" w:hAnsi="Cambria" w:cs="Times New Roman"/>
      <w:i/>
      <w:iCs/>
      <w:color w:val="404040"/>
      <w:szCs w:val="20"/>
    </w:rPr>
  </w:style>
  <w:style w:type="paragraph" w:styleId="Header">
    <w:name w:val="header"/>
    <w:basedOn w:val="Normal"/>
    <w:link w:val="HeaderChar"/>
    <w:uiPriority w:val="99"/>
    <w:unhideWhenUsed/>
    <w:rsid w:val="0017556F"/>
    <w:pPr>
      <w:tabs>
        <w:tab w:val="center" w:pos="4320"/>
        <w:tab w:val="right" w:pos="8640"/>
      </w:tabs>
      <w:spacing w:after="0"/>
    </w:pPr>
  </w:style>
  <w:style w:type="character" w:customStyle="1" w:styleId="HeaderChar">
    <w:name w:val="Header Char"/>
    <w:basedOn w:val="DefaultParagraphFont"/>
    <w:link w:val="Header"/>
    <w:uiPriority w:val="99"/>
    <w:rsid w:val="0017556F"/>
  </w:style>
  <w:style w:type="paragraph" w:styleId="Footer">
    <w:name w:val="footer"/>
    <w:basedOn w:val="Normal"/>
    <w:link w:val="FooterChar"/>
    <w:uiPriority w:val="99"/>
    <w:unhideWhenUsed/>
    <w:rsid w:val="0017556F"/>
    <w:pPr>
      <w:tabs>
        <w:tab w:val="center" w:pos="4320"/>
        <w:tab w:val="right" w:pos="8640"/>
      </w:tabs>
      <w:spacing w:after="0"/>
    </w:pPr>
  </w:style>
  <w:style w:type="character" w:customStyle="1" w:styleId="FooterChar">
    <w:name w:val="Footer Char"/>
    <w:basedOn w:val="DefaultParagraphFont"/>
    <w:link w:val="Footer"/>
    <w:uiPriority w:val="99"/>
    <w:rsid w:val="0017556F"/>
  </w:style>
  <w:style w:type="paragraph" w:styleId="ListParagraph">
    <w:name w:val="List Paragraph"/>
    <w:basedOn w:val="Normal"/>
    <w:uiPriority w:val="34"/>
    <w:qFormat/>
    <w:rsid w:val="001F257C"/>
    <w:pPr>
      <w:ind w:left="720"/>
      <w:contextualSpacing/>
    </w:pPr>
  </w:style>
  <w:style w:type="paragraph" w:styleId="Caption">
    <w:name w:val="caption"/>
    <w:basedOn w:val="Normal"/>
    <w:next w:val="Normal"/>
    <w:autoRedefine/>
    <w:uiPriority w:val="99"/>
    <w:unhideWhenUsed/>
    <w:qFormat/>
    <w:rsid w:val="009D5C86"/>
    <w:pPr>
      <w:keepNext/>
      <w:spacing w:after="0"/>
    </w:pPr>
    <w:rPr>
      <w:b/>
      <w:bCs/>
      <w:color w:val="000000" w:themeColor="text1"/>
    </w:rPr>
  </w:style>
  <w:style w:type="paragraph" w:styleId="BalloonText">
    <w:name w:val="Balloon Text"/>
    <w:basedOn w:val="Normal"/>
    <w:link w:val="BalloonTextChar"/>
    <w:uiPriority w:val="99"/>
    <w:semiHidden/>
    <w:unhideWhenUsed/>
    <w:rsid w:val="0044309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4309D"/>
    <w:rPr>
      <w:rFonts w:ascii="Lucida Grande" w:hAnsi="Lucida Grande"/>
      <w:sz w:val="18"/>
      <w:szCs w:val="18"/>
    </w:rPr>
  </w:style>
  <w:style w:type="character" w:styleId="Hyperlink">
    <w:name w:val="Hyperlink"/>
    <w:basedOn w:val="DefaultParagraphFont"/>
    <w:uiPriority w:val="99"/>
    <w:unhideWhenUsed/>
    <w:rsid w:val="00AA23C2"/>
    <w:rPr>
      <w:color w:val="0000FF"/>
      <w:u w:val="single"/>
    </w:rPr>
  </w:style>
  <w:style w:type="paragraph" w:styleId="TOC1">
    <w:name w:val="toc 1"/>
    <w:basedOn w:val="Normal"/>
    <w:next w:val="Normal"/>
    <w:autoRedefine/>
    <w:uiPriority w:val="39"/>
    <w:unhideWhenUsed/>
    <w:rsid w:val="00B178C8"/>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B178C8"/>
    <w:pPr>
      <w:spacing w:after="0"/>
      <w:ind w:left="220"/>
    </w:pPr>
    <w:rPr>
      <w:rFonts w:asciiTheme="minorHAnsi" w:hAnsiTheme="minorHAnsi"/>
      <w:b/>
    </w:rPr>
  </w:style>
  <w:style w:type="paragraph" w:styleId="TOC3">
    <w:name w:val="toc 3"/>
    <w:basedOn w:val="Normal"/>
    <w:next w:val="Normal"/>
    <w:autoRedefine/>
    <w:uiPriority w:val="39"/>
    <w:unhideWhenUsed/>
    <w:rsid w:val="00B178C8"/>
    <w:pPr>
      <w:spacing w:after="0"/>
      <w:ind w:left="440"/>
    </w:pPr>
    <w:rPr>
      <w:rFonts w:asciiTheme="minorHAnsi" w:hAnsiTheme="minorHAnsi"/>
    </w:rPr>
  </w:style>
  <w:style w:type="paragraph" w:styleId="TOC4">
    <w:name w:val="toc 4"/>
    <w:basedOn w:val="Normal"/>
    <w:next w:val="Normal"/>
    <w:autoRedefine/>
    <w:uiPriority w:val="99"/>
    <w:unhideWhenUsed/>
    <w:rsid w:val="00B178C8"/>
    <w:pPr>
      <w:spacing w:after="0"/>
      <w:ind w:left="660"/>
    </w:pPr>
    <w:rPr>
      <w:rFonts w:asciiTheme="minorHAnsi" w:hAnsiTheme="minorHAnsi"/>
      <w:sz w:val="20"/>
      <w:szCs w:val="20"/>
    </w:rPr>
  </w:style>
  <w:style w:type="paragraph" w:styleId="TOC5">
    <w:name w:val="toc 5"/>
    <w:basedOn w:val="Normal"/>
    <w:next w:val="Normal"/>
    <w:autoRedefine/>
    <w:uiPriority w:val="99"/>
    <w:unhideWhenUsed/>
    <w:rsid w:val="00B178C8"/>
    <w:pPr>
      <w:spacing w:after="0"/>
      <w:ind w:left="880"/>
    </w:pPr>
    <w:rPr>
      <w:rFonts w:asciiTheme="minorHAnsi" w:hAnsiTheme="minorHAnsi"/>
      <w:sz w:val="20"/>
      <w:szCs w:val="20"/>
    </w:rPr>
  </w:style>
  <w:style w:type="paragraph" w:styleId="TOC6">
    <w:name w:val="toc 6"/>
    <w:basedOn w:val="Normal"/>
    <w:next w:val="Normal"/>
    <w:autoRedefine/>
    <w:uiPriority w:val="99"/>
    <w:unhideWhenUsed/>
    <w:rsid w:val="00B178C8"/>
    <w:pPr>
      <w:spacing w:after="0"/>
      <w:ind w:left="1100"/>
    </w:pPr>
    <w:rPr>
      <w:rFonts w:asciiTheme="minorHAnsi" w:hAnsiTheme="minorHAnsi"/>
      <w:sz w:val="20"/>
      <w:szCs w:val="20"/>
    </w:rPr>
  </w:style>
  <w:style w:type="paragraph" w:styleId="TOC7">
    <w:name w:val="toc 7"/>
    <w:basedOn w:val="Normal"/>
    <w:next w:val="Normal"/>
    <w:autoRedefine/>
    <w:uiPriority w:val="99"/>
    <w:unhideWhenUsed/>
    <w:rsid w:val="00B178C8"/>
    <w:pPr>
      <w:spacing w:after="0"/>
      <w:ind w:left="1320"/>
    </w:pPr>
    <w:rPr>
      <w:rFonts w:asciiTheme="minorHAnsi" w:hAnsiTheme="minorHAnsi"/>
      <w:sz w:val="20"/>
      <w:szCs w:val="20"/>
    </w:rPr>
  </w:style>
  <w:style w:type="paragraph" w:styleId="TOC8">
    <w:name w:val="toc 8"/>
    <w:basedOn w:val="Normal"/>
    <w:next w:val="Normal"/>
    <w:autoRedefine/>
    <w:uiPriority w:val="99"/>
    <w:unhideWhenUsed/>
    <w:rsid w:val="00B178C8"/>
    <w:pPr>
      <w:spacing w:after="0"/>
      <w:ind w:left="1540"/>
    </w:pPr>
    <w:rPr>
      <w:rFonts w:asciiTheme="minorHAnsi" w:hAnsiTheme="minorHAnsi"/>
      <w:sz w:val="20"/>
      <w:szCs w:val="20"/>
    </w:rPr>
  </w:style>
  <w:style w:type="paragraph" w:styleId="TOC9">
    <w:name w:val="toc 9"/>
    <w:basedOn w:val="Normal"/>
    <w:next w:val="Normal"/>
    <w:autoRedefine/>
    <w:uiPriority w:val="99"/>
    <w:unhideWhenUsed/>
    <w:rsid w:val="00B178C8"/>
    <w:pPr>
      <w:spacing w:after="0"/>
      <w:ind w:left="1760"/>
    </w:pPr>
    <w:rPr>
      <w:rFonts w:asciiTheme="minorHAnsi" w:hAnsiTheme="minorHAnsi"/>
      <w:sz w:val="20"/>
      <w:szCs w:val="20"/>
    </w:rPr>
  </w:style>
  <w:style w:type="paragraph" w:styleId="TableofFigures">
    <w:name w:val="table of figures"/>
    <w:basedOn w:val="Normal"/>
    <w:next w:val="Normal"/>
    <w:uiPriority w:val="99"/>
    <w:unhideWhenUsed/>
    <w:rsid w:val="00B178C8"/>
    <w:pPr>
      <w:spacing w:after="0"/>
      <w:ind w:left="440" w:hanging="440"/>
    </w:pPr>
    <w:rPr>
      <w:rFonts w:asciiTheme="minorHAnsi" w:hAnsiTheme="minorHAnsi"/>
      <w:caps/>
      <w:sz w:val="20"/>
      <w:szCs w:val="20"/>
    </w:rPr>
  </w:style>
  <w:style w:type="character" w:styleId="PageNumber">
    <w:name w:val="page number"/>
    <w:basedOn w:val="DefaultParagraphFont"/>
    <w:uiPriority w:val="99"/>
    <w:semiHidden/>
    <w:unhideWhenUsed/>
    <w:rsid w:val="00950C22"/>
  </w:style>
  <w:style w:type="paragraph" w:customStyle="1" w:styleId="NormalText">
    <w:name w:val="Normal Text"/>
    <w:basedOn w:val="Normal"/>
    <w:link w:val="NormalTextChar"/>
    <w:rsid w:val="00CF62B2"/>
    <w:pPr>
      <w:widowControl/>
      <w:spacing w:after="0" w:line="240" w:lineRule="atLeast"/>
      <w:ind w:left="360"/>
      <w:jc w:val="both"/>
    </w:pPr>
    <w:rPr>
      <w:rFonts w:ascii="Palatino Linotype" w:eastAsia="Times New Roman" w:hAnsi="Palatino Linotype" w:cs="Times New Roman"/>
      <w:sz w:val="20"/>
      <w:szCs w:val="20"/>
    </w:rPr>
  </w:style>
  <w:style w:type="character" w:customStyle="1" w:styleId="NormalTextChar">
    <w:name w:val="Normal Text Char"/>
    <w:link w:val="NormalText"/>
    <w:rsid w:val="00CF62B2"/>
    <w:rPr>
      <w:rFonts w:ascii="Palatino Linotype" w:eastAsia="Times New Roman" w:hAnsi="Palatino Linotype" w:cs="Times New Roman"/>
      <w:sz w:val="20"/>
      <w:szCs w:val="20"/>
    </w:rPr>
  </w:style>
  <w:style w:type="table" w:styleId="TableGrid">
    <w:name w:val="Table Grid"/>
    <w:basedOn w:val="TableNormal"/>
    <w:uiPriority w:val="99"/>
    <w:rsid w:val="008C2429"/>
    <w:pPr>
      <w:widowControl/>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5640"/>
    <w:rPr>
      <w:sz w:val="16"/>
      <w:szCs w:val="16"/>
    </w:rPr>
  </w:style>
  <w:style w:type="paragraph" w:styleId="CommentText">
    <w:name w:val="annotation text"/>
    <w:basedOn w:val="Normal"/>
    <w:link w:val="CommentTextChar"/>
    <w:uiPriority w:val="99"/>
    <w:unhideWhenUsed/>
    <w:rsid w:val="00095640"/>
    <w:rPr>
      <w:sz w:val="20"/>
      <w:szCs w:val="20"/>
    </w:rPr>
  </w:style>
  <w:style w:type="character" w:customStyle="1" w:styleId="CommentTextChar">
    <w:name w:val="Comment Text Char"/>
    <w:basedOn w:val="DefaultParagraphFont"/>
    <w:link w:val="CommentText"/>
    <w:uiPriority w:val="99"/>
    <w:rsid w:val="0009564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5640"/>
    <w:rPr>
      <w:b/>
      <w:bCs/>
    </w:rPr>
  </w:style>
  <w:style w:type="character" w:customStyle="1" w:styleId="CommentSubjectChar">
    <w:name w:val="Comment Subject Char"/>
    <w:basedOn w:val="CommentTextChar"/>
    <w:link w:val="CommentSubject"/>
    <w:uiPriority w:val="99"/>
    <w:semiHidden/>
    <w:rsid w:val="00095640"/>
    <w:rPr>
      <w:rFonts w:ascii="Times New Roman" w:hAnsi="Times New Roman"/>
      <w:b/>
      <w:bCs/>
      <w:sz w:val="20"/>
      <w:szCs w:val="20"/>
    </w:rPr>
  </w:style>
  <w:style w:type="paragraph" w:styleId="NoSpacing">
    <w:name w:val="No Spacing"/>
    <w:link w:val="NoSpacingChar"/>
    <w:uiPriority w:val="99"/>
    <w:qFormat/>
    <w:rsid w:val="0029361B"/>
    <w:pPr>
      <w:widowControl/>
      <w:spacing w:after="0" w:line="240" w:lineRule="auto"/>
    </w:pPr>
    <w:rPr>
      <w:rFonts w:ascii="Calibri" w:eastAsia="MS ??" w:hAnsi="Calibri" w:cs="Times New Roman"/>
      <w:lang w:eastAsia="ja-JP"/>
    </w:rPr>
  </w:style>
  <w:style w:type="character" w:customStyle="1" w:styleId="NoSpacingChar">
    <w:name w:val="No Spacing Char"/>
    <w:basedOn w:val="DefaultParagraphFont"/>
    <w:link w:val="NoSpacing"/>
    <w:uiPriority w:val="99"/>
    <w:locked/>
    <w:rsid w:val="0029361B"/>
    <w:rPr>
      <w:rFonts w:ascii="Calibri" w:eastAsia="MS ??" w:hAnsi="Calibri" w:cs="Times New Roman"/>
      <w:lang w:eastAsia="ja-JP"/>
    </w:rPr>
  </w:style>
  <w:style w:type="paragraph" w:styleId="FootnoteText">
    <w:name w:val="footnote text"/>
    <w:aliases w:val="ft"/>
    <w:basedOn w:val="Normal"/>
    <w:link w:val="FootnoteTextChar"/>
    <w:uiPriority w:val="99"/>
    <w:unhideWhenUsed/>
    <w:rsid w:val="00EA0AFF"/>
    <w:pPr>
      <w:spacing w:after="0"/>
    </w:pPr>
    <w:rPr>
      <w:sz w:val="24"/>
      <w:szCs w:val="24"/>
    </w:rPr>
  </w:style>
  <w:style w:type="character" w:customStyle="1" w:styleId="FootnoteTextChar">
    <w:name w:val="Footnote Text Char"/>
    <w:aliases w:val="ft Char"/>
    <w:basedOn w:val="DefaultParagraphFont"/>
    <w:link w:val="FootnoteText"/>
    <w:uiPriority w:val="99"/>
    <w:rsid w:val="00EA0AFF"/>
    <w:rPr>
      <w:rFonts w:ascii="Times New Roman" w:hAnsi="Times New Roman"/>
      <w:sz w:val="24"/>
      <w:szCs w:val="24"/>
    </w:rPr>
  </w:style>
  <w:style w:type="character" w:styleId="FootnoteReference">
    <w:name w:val="footnote reference"/>
    <w:basedOn w:val="DefaultParagraphFont"/>
    <w:uiPriority w:val="99"/>
    <w:unhideWhenUsed/>
    <w:rsid w:val="00EA0AFF"/>
    <w:rPr>
      <w:vertAlign w:val="superscript"/>
    </w:rPr>
  </w:style>
  <w:style w:type="paragraph" w:styleId="TOCHeading">
    <w:name w:val="TOC Heading"/>
    <w:basedOn w:val="Heading1"/>
    <w:next w:val="Normal"/>
    <w:uiPriority w:val="99"/>
    <w:qFormat/>
    <w:rsid w:val="00EA0AFF"/>
    <w:pPr>
      <w:widowControl/>
      <w:spacing w:after="100" w:afterAutospacing="1" w:line="276" w:lineRule="auto"/>
      <w:ind w:left="432" w:hanging="432"/>
      <w:outlineLvl w:val="9"/>
    </w:pPr>
    <w:rPr>
      <w:rFonts w:ascii="Cambria" w:eastAsia="MS ????" w:hAnsi="Cambria" w:cs="Times New Roman"/>
      <w:color w:val="auto"/>
      <w:sz w:val="28"/>
      <w:szCs w:val="28"/>
      <w:lang w:eastAsia="ja-JP"/>
    </w:rPr>
  </w:style>
  <w:style w:type="paragraph" w:customStyle="1" w:styleId="Reference">
    <w:name w:val="Reference"/>
    <w:basedOn w:val="Normal"/>
    <w:uiPriority w:val="99"/>
    <w:rsid w:val="00EA0AFF"/>
    <w:pPr>
      <w:widowControl/>
      <w:spacing w:afterAutospacing="1"/>
      <w:ind w:left="446" w:hanging="446"/>
    </w:pPr>
    <w:rPr>
      <w:rFonts w:ascii="Helvetica" w:eastAsia="MS ??" w:hAnsi="Helvetica" w:cs="Times New Roman"/>
      <w:szCs w:val="24"/>
      <w:lang w:eastAsia="zh-CN"/>
    </w:rPr>
  </w:style>
  <w:style w:type="character" w:customStyle="1" w:styleId="PlainTextChar">
    <w:name w:val="Plain Text Char"/>
    <w:basedOn w:val="DefaultParagraphFont"/>
    <w:link w:val="PlainText"/>
    <w:uiPriority w:val="99"/>
    <w:semiHidden/>
    <w:rsid w:val="00EA0AFF"/>
    <w:rPr>
      <w:rFonts w:ascii="Calibri" w:eastAsia="Calibri" w:hAnsi="Calibri" w:cs="Times New Roman"/>
      <w:szCs w:val="21"/>
    </w:rPr>
  </w:style>
  <w:style w:type="paragraph" w:styleId="PlainText">
    <w:name w:val="Plain Text"/>
    <w:basedOn w:val="Normal"/>
    <w:link w:val="PlainTextChar"/>
    <w:uiPriority w:val="99"/>
    <w:semiHidden/>
    <w:rsid w:val="00EA0AFF"/>
    <w:pPr>
      <w:widowControl/>
      <w:spacing w:after="100" w:afterAutospacing="1"/>
    </w:pPr>
    <w:rPr>
      <w:rFonts w:ascii="Calibri" w:eastAsia="Calibri" w:hAnsi="Calibri" w:cs="Times New Roman"/>
      <w:szCs w:val="21"/>
    </w:rPr>
  </w:style>
  <w:style w:type="paragraph" w:customStyle="1" w:styleId="Header2">
    <w:name w:val="Header 2"/>
    <w:basedOn w:val="Normal"/>
    <w:uiPriority w:val="99"/>
    <w:rsid w:val="00EA0AFF"/>
    <w:pPr>
      <w:widowControl/>
      <w:spacing w:after="200" w:afterAutospacing="1" w:line="276" w:lineRule="auto"/>
    </w:pPr>
    <w:rPr>
      <w:rFonts w:ascii="Arial" w:eastAsia="Calibri" w:hAnsi="Arial" w:cs="Times New Roman"/>
    </w:rPr>
  </w:style>
  <w:style w:type="paragraph" w:styleId="NormalWeb">
    <w:name w:val="Normal (Web)"/>
    <w:basedOn w:val="Normal"/>
    <w:uiPriority w:val="99"/>
    <w:rsid w:val="00EA0AFF"/>
    <w:pPr>
      <w:widowControl/>
      <w:spacing w:before="100" w:beforeAutospacing="1" w:after="100" w:afterAutospacing="1"/>
    </w:pPr>
    <w:rPr>
      <w:rFonts w:asciiTheme="minorHAnsi" w:eastAsia="MS ??" w:hAnsiTheme="minorHAnsi" w:cs="Times New Roman"/>
      <w:szCs w:val="20"/>
    </w:rPr>
  </w:style>
  <w:style w:type="paragraph" w:customStyle="1" w:styleId="Default">
    <w:name w:val="Default"/>
    <w:rsid w:val="00EA0AFF"/>
    <w:pPr>
      <w:autoSpaceDE w:val="0"/>
      <w:autoSpaceDN w:val="0"/>
      <w:adjustRightInd w:val="0"/>
      <w:spacing w:after="0" w:line="240" w:lineRule="auto"/>
    </w:pPr>
    <w:rPr>
      <w:rFonts w:ascii="Arial" w:eastAsia="Calibri" w:hAnsi="Arial" w:cs="Arial"/>
      <w:color w:val="000000"/>
      <w:sz w:val="24"/>
      <w:szCs w:val="24"/>
    </w:rPr>
  </w:style>
  <w:style w:type="paragraph" w:customStyle="1" w:styleId="heading">
    <w:name w:val="heading"/>
    <w:basedOn w:val="Normal"/>
    <w:rsid w:val="00EA0AFF"/>
    <w:pPr>
      <w:widowControl/>
      <w:spacing w:after="200" w:afterAutospacing="1" w:line="276" w:lineRule="auto"/>
    </w:pPr>
    <w:rPr>
      <w:rFonts w:ascii="Arial" w:eastAsia="Calibri" w:hAnsi="Arial" w:cs="Times New Roman"/>
    </w:rPr>
  </w:style>
  <w:style w:type="character" w:styleId="Strong">
    <w:name w:val="Strong"/>
    <w:basedOn w:val="DefaultParagraphFont"/>
    <w:uiPriority w:val="22"/>
    <w:qFormat/>
    <w:rsid w:val="00531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21818">
      <w:bodyDiv w:val="1"/>
      <w:marLeft w:val="0"/>
      <w:marRight w:val="0"/>
      <w:marTop w:val="0"/>
      <w:marBottom w:val="0"/>
      <w:divBdr>
        <w:top w:val="none" w:sz="0" w:space="0" w:color="auto"/>
        <w:left w:val="none" w:sz="0" w:space="0" w:color="auto"/>
        <w:bottom w:val="none" w:sz="0" w:space="0" w:color="auto"/>
        <w:right w:val="none" w:sz="0" w:space="0" w:color="auto"/>
      </w:divBdr>
      <w:divsChild>
        <w:div w:id="954754629">
          <w:marLeft w:val="547"/>
          <w:marRight w:val="0"/>
          <w:marTop w:val="154"/>
          <w:marBottom w:val="0"/>
          <w:divBdr>
            <w:top w:val="none" w:sz="0" w:space="0" w:color="auto"/>
            <w:left w:val="none" w:sz="0" w:space="0" w:color="auto"/>
            <w:bottom w:val="none" w:sz="0" w:space="0" w:color="auto"/>
            <w:right w:val="none" w:sz="0" w:space="0" w:color="auto"/>
          </w:divBdr>
        </w:div>
        <w:div w:id="1099179551">
          <w:marLeft w:val="547"/>
          <w:marRight w:val="0"/>
          <w:marTop w:val="154"/>
          <w:marBottom w:val="0"/>
          <w:divBdr>
            <w:top w:val="none" w:sz="0" w:space="0" w:color="auto"/>
            <w:left w:val="none" w:sz="0" w:space="0" w:color="auto"/>
            <w:bottom w:val="none" w:sz="0" w:space="0" w:color="auto"/>
            <w:right w:val="none" w:sz="0" w:space="0" w:color="auto"/>
          </w:divBdr>
        </w:div>
        <w:div w:id="1024474958">
          <w:marLeft w:val="547"/>
          <w:marRight w:val="0"/>
          <w:marTop w:val="154"/>
          <w:marBottom w:val="0"/>
          <w:divBdr>
            <w:top w:val="none" w:sz="0" w:space="0" w:color="auto"/>
            <w:left w:val="none" w:sz="0" w:space="0" w:color="auto"/>
            <w:bottom w:val="none" w:sz="0" w:space="0" w:color="auto"/>
            <w:right w:val="none" w:sz="0" w:space="0" w:color="auto"/>
          </w:divBdr>
        </w:div>
        <w:div w:id="552540558">
          <w:marLeft w:val="547"/>
          <w:marRight w:val="0"/>
          <w:marTop w:val="154"/>
          <w:marBottom w:val="0"/>
          <w:divBdr>
            <w:top w:val="none" w:sz="0" w:space="0" w:color="auto"/>
            <w:left w:val="none" w:sz="0" w:space="0" w:color="auto"/>
            <w:bottom w:val="none" w:sz="0" w:space="0" w:color="auto"/>
            <w:right w:val="none" w:sz="0" w:space="0" w:color="auto"/>
          </w:divBdr>
        </w:div>
        <w:div w:id="746616217">
          <w:marLeft w:val="547"/>
          <w:marRight w:val="0"/>
          <w:marTop w:val="154"/>
          <w:marBottom w:val="0"/>
          <w:divBdr>
            <w:top w:val="none" w:sz="0" w:space="0" w:color="auto"/>
            <w:left w:val="none" w:sz="0" w:space="0" w:color="auto"/>
            <w:bottom w:val="none" w:sz="0" w:space="0" w:color="auto"/>
            <w:right w:val="none" w:sz="0" w:space="0" w:color="auto"/>
          </w:divBdr>
        </w:div>
        <w:div w:id="1239561947">
          <w:marLeft w:val="547"/>
          <w:marRight w:val="0"/>
          <w:marTop w:val="154"/>
          <w:marBottom w:val="0"/>
          <w:divBdr>
            <w:top w:val="none" w:sz="0" w:space="0" w:color="auto"/>
            <w:left w:val="none" w:sz="0" w:space="0" w:color="auto"/>
            <w:bottom w:val="none" w:sz="0" w:space="0" w:color="auto"/>
            <w:right w:val="none" w:sz="0" w:space="0" w:color="auto"/>
          </w:divBdr>
        </w:div>
        <w:div w:id="1411199534">
          <w:marLeft w:val="547"/>
          <w:marRight w:val="0"/>
          <w:marTop w:val="154"/>
          <w:marBottom w:val="0"/>
          <w:divBdr>
            <w:top w:val="none" w:sz="0" w:space="0" w:color="auto"/>
            <w:left w:val="none" w:sz="0" w:space="0" w:color="auto"/>
            <w:bottom w:val="none" w:sz="0" w:space="0" w:color="auto"/>
            <w:right w:val="none" w:sz="0" w:space="0" w:color="auto"/>
          </w:divBdr>
        </w:div>
      </w:divsChild>
    </w:div>
    <w:div w:id="737943422">
      <w:bodyDiv w:val="1"/>
      <w:marLeft w:val="0"/>
      <w:marRight w:val="0"/>
      <w:marTop w:val="0"/>
      <w:marBottom w:val="0"/>
      <w:divBdr>
        <w:top w:val="none" w:sz="0" w:space="0" w:color="auto"/>
        <w:left w:val="none" w:sz="0" w:space="0" w:color="auto"/>
        <w:bottom w:val="none" w:sz="0" w:space="0" w:color="auto"/>
        <w:right w:val="none" w:sz="0" w:space="0" w:color="auto"/>
      </w:divBdr>
      <w:divsChild>
        <w:div w:id="325480073">
          <w:marLeft w:val="547"/>
          <w:marRight w:val="0"/>
          <w:marTop w:val="154"/>
          <w:marBottom w:val="0"/>
          <w:divBdr>
            <w:top w:val="none" w:sz="0" w:space="0" w:color="auto"/>
            <w:left w:val="none" w:sz="0" w:space="0" w:color="auto"/>
            <w:bottom w:val="none" w:sz="0" w:space="0" w:color="auto"/>
            <w:right w:val="none" w:sz="0" w:space="0" w:color="auto"/>
          </w:divBdr>
        </w:div>
        <w:div w:id="746540448">
          <w:marLeft w:val="547"/>
          <w:marRight w:val="0"/>
          <w:marTop w:val="154"/>
          <w:marBottom w:val="0"/>
          <w:divBdr>
            <w:top w:val="none" w:sz="0" w:space="0" w:color="auto"/>
            <w:left w:val="none" w:sz="0" w:space="0" w:color="auto"/>
            <w:bottom w:val="none" w:sz="0" w:space="0" w:color="auto"/>
            <w:right w:val="none" w:sz="0" w:space="0" w:color="auto"/>
          </w:divBdr>
        </w:div>
        <w:div w:id="440804231">
          <w:marLeft w:val="547"/>
          <w:marRight w:val="0"/>
          <w:marTop w:val="154"/>
          <w:marBottom w:val="0"/>
          <w:divBdr>
            <w:top w:val="none" w:sz="0" w:space="0" w:color="auto"/>
            <w:left w:val="none" w:sz="0" w:space="0" w:color="auto"/>
            <w:bottom w:val="none" w:sz="0" w:space="0" w:color="auto"/>
            <w:right w:val="none" w:sz="0" w:space="0" w:color="auto"/>
          </w:divBdr>
        </w:div>
        <w:div w:id="1238007521">
          <w:marLeft w:val="547"/>
          <w:marRight w:val="0"/>
          <w:marTop w:val="154"/>
          <w:marBottom w:val="0"/>
          <w:divBdr>
            <w:top w:val="none" w:sz="0" w:space="0" w:color="auto"/>
            <w:left w:val="none" w:sz="0" w:space="0" w:color="auto"/>
            <w:bottom w:val="none" w:sz="0" w:space="0" w:color="auto"/>
            <w:right w:val="none" w:sz="0" w:space="0" w:color="auto"/>
          </w:divBdr>
        </w:div>
        <w:div w:id="1084447959">
          <w:marLeft w:val="547"/>
          <w:marRight w:val="0"/>
          <w:marTop w:val="154"/>
          <w:marBottom w:val="0"/>
          <w:divBdr>
            <w:top w:val="none" w:sz="0" w:space="0" w:color="auto"/>
            <w:left w:val="none" w:sz="0" w:space="0" w:color="auto"/>
            <w:bottom w:val="none" w:sz="0" w:space="0" w:color="auto"/>
            <w:right w:val="none" w:sz="0" w:space="0" w:color="auto"/>
          </w:divBdr>
        </w:div>
        <w:div w:id="1057704167">
          <w:marLeft w:val="547"/>
          <w:marRight w:val="0"/>
          <w:marTop w:val="154"/>
          <w:marBottom w:val="0"/>
          <w:divBdr>
            <w:top w:val="none" w:sz="0" w:space="0" w:color="auto"/>
            <w:left w:val="none" w:sz="0" w:space="0" w:color="auto"/>
            <w:bottom w:val="none" w:sz="0" w:space="0" w:color="auto"/>
            <w:right w:val="none" w:sz="0" w:space="0" w:color="auto"/>
          </w:divBdr>
        </w:div>
        <w:div w:id="686836862">
          <w:marLeft w:val="547"/>
          <w:marRight w:val="0"/>
          <w:marTop w:val="154"/>
          <w:marBottom w:val="0"/>
          <w:divBdr>
            <w:top w:val="none" w:sz="0" w:space="0" w:color="auto"/>
            <w:left w:val="none" w:sz="0" w:space="0" w:color="auto"/>
            <w:bottom w:val="none" w:sz="0" w:space="0" w:color="auto"/>
            <w:right w:val="none" w:sz="0" w:space="0" w:color="auto"/>
          </w:divBdr>
        </w:div>
      </w:divsChild>
    </w:div>
    <w:div w:id="211000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fhwa.dot.gov/cadiv/seg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143C-35E2-4FB0-8DBE-11CB4C79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18</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Microsoft Word - 70B6CDC2.doc</vt:lpstr>
    </vt:vector>
  </TitlesOfParts>
  <Manager/>
  <Company>The University of Arizona</Company>
  <LinksUpToDate>false</LinksUpToDate>
  <CharactersWithSpaces>29985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- 70B6CDC2.doc</dc:title>
  <dc:subject/>
  <dc:creator>Larry Head</dc:creator>
  <cp:keywords/>
  <dc:description/>
  <cp:lastModifiedBy>sherilyn.keaton@gmail.com</cp:lastModifiedBy>
  <cp:revision>155</cp:revision>
  <cp:lastPrinted>2018-06-26T00:33:00Z</cp:lastPrinted>
  <dcterms:created xsi:type="dcterms:W3CDTF">2018-06-07T18:19:00Z</dcterms:created>
  <dcterms:modified xsi:type="dcterms:W3CDTF">2018-06-26T00:34:00Z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2007-08-04T07:00:00Z</vt:filetime>
  </property>
  <property fmtid="{D5CDD505-2E9C-101B-9397-08002B2CF9AE}" pid="3" name="LastSaved">
    <vt:filetime>2012-03-04T07:00:00Z</vt:filetime>
  </property>
</Properties>
</file>